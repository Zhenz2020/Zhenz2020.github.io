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E3A8" w14:textId="13F30F2F" w:rsidR="00E4077F" w:rsidRDefault="00E4077F" w:rsidP="00E4077F">
      <w:pPr>
        <w:pStyle w:val="a3"/>
        <w:pBdr>
          <w:bottom w:val="single" w:sz="4" w:space="1" w:color="auto"/>
        </w:pBdr>
        <w:spacing w:after="0" w:line="240" w:lineRule="auto"/>
        <w:ind w:left="0"/>
        <w:jc w:val="center"/>
        <w:rPr>
          <w:rFonts w:ascii="Times New Roman" w:eastAsia="宋体" w:hAnsi="Times New Roman" w:cs="Times New Roman"/>
          <w:b/>
          <w:sz w:val="36"/>
          <w:szCs w:val="36"/>
          <w:lang w:eastAsia="zh-CN"/>
        </w:rPr>
      </w:pPr>
      <w:r>
        <w:rPr>
          <w:rFonts w:ascii="Times New Roman" w:eastAsia="宋体" w:hAnsi="Times New Roman" w:cs="Times New Roman" w:hint="eastAsia"/>
          <w:b/>
          <w:sz w:val="36"/>
          <w:szCs w:val="36"/>
          <w:lang w:eastAsia="zh-CN"/>
        </w:rPr>
        <w:t>Zh</w:t>
      </w:r>
      <w:r>
        <w:rPr>
          <w:rFonts w:ascii="Times New Roman" w:eastAsia="宋体" w:hAnsi="Times New Roman" w:cs="Times New Roman"/>
          <w:b/>
          <w:sz w:val="36"/>
          <w:szCs w:val="36"/>
          <w:lang w:eastAsia="zh-CN"/>
        </w:rPr>
        <w:t>en Zhou</w:t>
      </w:r>
    </w:p>
    <w:p w14:paraId="7131D012" w14:textId="5B7F3BAA" w:rsidR="00E4077F" w:rsidRDefault="00E4077F" w:rsidP="00E4077F">
      <w:pPr>
        <w:pStyle w:val="a3"/>
        <w:pBdr>
          <w:bottom w:val="single" w:sz="4" w:space="1" w:color="auto"/>
        </w:pBdr>
        <w:spacing w:after="0" w:line="240" w:lineRule="auto"/>
        <w:ind w:left="0"/>
        <w:jc w:val="center"/>
        <w:rPr>
          <w:rFonts w:ascii="Times New Roman" w:eastAsia="宋体" w:hAnsi="Times New Roman" w:cs="Times New Roman"/>
          <w:sz w:val="24"/>
          <w:szCs w:val="24"/>
          <w:lang w:eastAsia="zh-CN"/>
        </w:rPr>
      </w:pPr>
      <w:r w:rsidRPr="006B57F8">
        <w:rPr>
          <w:rFonts w:ascii="Times New Roman" w:eastAsia="宋体" w:hAnsi="Times New Roman" w:cs="Times New Roman" w:hint="eastAsia"/>
          <w:sz w:val="24"/>
          <w:szCs w:val="24"/>
          <w:lang w:eastAsia="zh-CN"/>
        </w:rPr>
        <w:t xml:space="preserve">Tel: </w:t>
      </w:r>
      <w:r w:rsidRPr="006B57F8">
        <w:rPr>
          <w:rFonts w:ascii="Times New Roman" w:eastAsia="宋体" w:hAnsi="Times New Roman" w:cs="Times New Roman"/>
          <w:sz w:val="24"/>
          <w:szCs w:val="24"/>
          <w:lang w:eastAsia="zh-CN"/>
        </w:rPr>
        <w:t xml:space="preserve">+86 </w:t>
      </w:r>
      <w:r w:rsidRPr="00E4077F">
        <w:rPr>
          <w:rFonts w:ascii="Times New Roman" w:eastAsia="宋体" w:hAnsi="Times New Roman" w:cs="Times New Roman"/>
          <w:sz w:val="24"/>
          <w:szCs w:val="24"/>
          <w:lang w:eastAsia="zh-CN"/>
        </w:rPr>
        <w:t>15623301327</w:t>
      </w:r>
      <w:r w:rsidRPr="006B57F8">
        <w:rPr>
          <w:rFonts w:ascii="Times New Roman" w:eastAsia="宋体" w:hAnsi="Times New Roman" w:cs="Times New Roman" w:hint="eastAsia"/>
          <w:sz w:val="24"/>
          <w:szCs w:val="24"/>
          <w:lang w:eastAsia="zh-CN"/>
        </w:rPr>
        <w:t xml:space="preserve">      Email: </w:t>
      </w:r>
      <w:hyperlink r:id="rId8" w:history="1">
        <w:r w:rsidRPr="005A753D">
          <w:rPr>
            <w:rFonts w:ascii="Times New Roman" w:eastAsia="宋体" w:hAnsi="Times New Roman" w:cs="Times New Roman"/>
            <w:sz w:val="24"/>
            <w:szCs w:val="24"/>
            <w:lang w:eastAsia="zh-CN"/>
          </w:rPr>
          <w:t>zhouzhen19980620@gmail.com</w:t>
        </w:r>
      </w:hyperlink>
      <w:r w:rsidR="00B44669">
        <w:rPr>
          <w:rFonts w:ascii="Times New Roman" w:eastAsia="宋体" w:hAnsi="Times New Roman" w:cs="Times New Roman"/>
          <w:sz w:val="24"/>
          <w:szCs w:val="24"/>
          <w:lang w:eastAsia="zh-CN"/>
        </w:rPr>
        <w:t xml:space="preserve"> </w:t>
      </w:r>
    </w:p>
    <w:p w14:paraId="248789B4" w14:textId="366D8622" w:rsidR="00E4077F" w:rsidRPr="006B57F8" w:rsidRDefault="00E4077F" w:rsidP="00E4077F">
      <w:pPr>
        <w:pStyle w:val="a3"/>
        <w:pBdr>
          <w:bottom w:val="single" w:sz="4" w:space="1" w:color="auto"/>
        </w:pBdr>
        <w:spacing w:after="0" w:line="240" w:lineRule="auto"/>
        <w:ind w:left="0"/>
        <w:jc w:val="center"/>
        <w:rPr>
          <w:rFonts w:ascii="Times New Roman" w:hAnsi="Times New Roman" w:cs="Times New Roman"/>
          <w:b/>
          <w:sz w:val="24"/>
          <w:szCs w:val="24"/>
        </w:rPr>
      </w:pPr>
      <w:r w:rsidRPr="000D3DE1">
        <w:rPr>
          <w:rFonts w:ascii="Times New Roman" w:eastAsia="宋体" w:hAnsi="Times New Roman" w:cs="Times New Roman" w:hint="eastAsia"/>
          <w:sz w:val="24"/>
          <w:szCs w:val="24"/>
          <w:lang w:eastAsia="zh-CN"/>
        </w:rPr>
        <w:t>Address:</w:t>
      </w:r>
      <w:r w:rsidRPr="000D3DE1">
        <w:rPr>
          <w:rFonts w:ascii="Times New Roman" w:eastAsia="宋体" w:hAnsi="Times New Roman" w:cs="Times New Roman"/>
          <w:sz w:val="24"/>
          <w:szCs w:val="24"/>
          <w:lang w:eastAsia="zh-CN"/>
        </w:rPr>
        <w:t xml:space="preserve"> </w:t>
      </w:r>
      <w:proofErr w:type="spellStart"/>
      <w:r>
        <w:rPr>
          <w:rFonts w:ascii="Times New Roman" w:eastAsia="宋体" w:hAnsi="Times New Roman" w:cs="Times New Roman"/>
          <w:sz w:val="24"/>
          <w:szCs w:val="24"/>
          <w:lang w:eastAsia="zh-CN"/>
        </w:rPr>
        <w:t>Liyang</w:t>
      </w:r>
      <w:proofErr w:type="spellEnd"/>
      <w:r>
        <w:rPr>
          <w:rFonts w:ascii="Times New Roman" w:eastAsia="宋体" w:hAnsi="Times New Roman" w:cs="Times New Roman"/>
          <w:sz w:val="24"/>
          <w:szCs w:val="24"/>
          <w:lang w:eastAsia="zh-CN"/>
        </w:rPr>
        <w:t xml:space="preserve"> County, Changzhou City</w:t>
      </w:r>
      <w:r w:rsidRPr="000D3DE1">
        <w:rPr>
          <w:rFonts w:ascii="Times New Roman" w:eastAsia="宋体" w:hAnsi="Times New Roman" w:cs="Times New Roman"/>
          <w:sz w:val="24"/>
          <w:szCs w:val="24"/>
          <w:lang w:eastAsia="zh-CN"/>
        </w:rPr>
        <w:t>, Jiangsu</w:t>
      </w:r>
      <w:r>
        <w:rPr>
          <w:rFonts w:ascii="Times New Roman" w:eastAsia="宋体" w:hAnsi="Times New Roman" w:cs="Times New Roman"/>
          <w:sz w:val="24"/>
          <w:szCs w:val="24"/>
          <w:lang w:eastAsia="zh-CN"/>
        </w:rPr>
        <w:t xml:space="preserve"> Province</w:t>
      </w:r>
    </w:p>
    <w:p w14:paraId="7EBA7DED" w14:textId="77777777" w:rsidR="00E4077F" w:rsidRDefault="00E4077F" w:rsidP="00E4077F">
      <w:pPr>
        <w:pStyle w:val="a3"/>
        <w:pBdr>
          <w:bottom w:val="single" w:sz="4" w:space="1" w:color="auto"/>
        </w:pBdr>
        <w:spacing w:after="0" w:line="250" w:lineRule="exact"/>
        <w:ind w:left="0"/>
        <w:rPr>
          <w:rFonts w:ascii="Times New Roman" w:hAnsi="Times New Roman" w:cs="Times New Roman"/>
          <w:b/>
        </w:rPr>
      </w:pPr>
      <w:r>
        <w:rPr>
          <w:rFonts w:ascii="Times New Roman" w:hAnsi="Times New Roman" w:cs="Times New Roman"/>
          <w:b/>
        </w:rPr>
        <w:t xml:space="preserve">EDUCATION </w:t>
      </w:r>
    </w:p>
    <w:p w14:paraId="44D2B675" w14:textId="78C55097" w:rsidR="008E4953" w:rsidRDefault="00E4077F" w:rsidP="008E4953">
      <w:pPr>
        <w:pStyle w:val="a3"/>
        <w:spacing w:after="0" w:line="250" w:lineRule="exact"/>
        <w:ind w:left="110" w:hangingChars="50" w:hanging="110"/>
        <w:rPr>
          <w:rFonts w:ascii="Times New Roman" w:eastAsiaTheme="minorEastAsia" w:hAnsi="Times New Roman" w:cs="Times New Roman"/>
          <w:bCs/>
          <w:lang w:eastAsia="zh-CN"/>
        </w:rPr>
      </w:pPr>
      <w:r>
        <w:rPr>
          <w:rFonts w:ascii="Times New Roman" w:eastAsiaTheme="minorEastAsia" w:hAnsi="Times New Roman" w:cs="Times New Roman"/>
          <w:b/>
          <w:lang w:eastAsia="zh-CN"/>
        </w:rPr>
        <w:t>Wuhan University of Technology</w:t>
      </w:r>
      <w:r w:rsidR="00A8188A">
        <w:rPr>
          <w:rFonts w:ascii="Times New Roman" w:eastAsiaTheme="minorEastAsia" w:hAnsi="Times New Roman" w:cs="Times New Roman"/>
          <w:b/>
          <w:lang w:eastAsia="zh-CN"/>
        </w:rPr>
        <w:t xml:space="preserve"> </w:t>
      </w:r>
      <w:r w:rsidR="00110E9A">
        <w:rPr>
          <w:rFonts w:ascii="Times New Roman" w:eastAsiaTheme="minorEastAsia" w:hAnsi="Times New Roman" w:cs="Times New Roman"/>
          <w:bCs/>
          <w:sz w:val="24"/>
          <w:szCs w:val="24"/>
          <w:lang w:eastAsia="zh-CN"/>
        </w:rPr>
        <w:t>(</w:t>
      </w:r>
      <w:r w:rsidR="008E4953">
        <w:rPr>
          <w:rFonts w:ascii="Times New Roman" w:eastAsiaTheme="minorEastAsia" w:hAnsi="Times New Roman" w:cs="Times New Roman"/>
          <w:bCs/>
          <w:lang w:eastAsia="zh-CN"/>
        </w:rPr>
        <w:t>Wuhan, Hubei</w:t>
      </w:r>
      <w:r w:rsidR="00110E9A">
        <w:rPr>
          <w:rFonts w:ascii="Times New Roman" w:eastAsiaTheme="minorEastAsia" w:hAnsi="Times New Roman" w:cs="Times New Roman"/>
          <w:bCs/>
          <w:lang w:eastAsia="zh-CN"/>
        </w:rPr>
        <w:t>)</w:t>
      </w:r>
    </w:p>
    <w:p w14:paraId="213372A7" w14:textId="7E35C7C7" w:rsidR="00E4077F" w:rsidRDefault="008E4953" w:rsidP="008E4953">
      <w:pPr>
        <w:pStyle w:val="a3"/>
        <w:spacing w:after="0" w:line="250" w:lineRule="exact"/>
        <w:ind w:left="110" w:hangingChars="50" w:hanging="110"/>
        <w:rPr>
          <w:rFonts w:ascii="Times New Roman" w:eastAsia="宋体" w:hAnsi="Times New Roman" w:cs="Times New Roman"/>
          <w:i/>
          <w:iCs/>
          <w:lang w:eastAsia="zh-CN"/>
        </w:rPr>
      </w:pPr>
      <w:r w:rsidRPr="008E4953">
        <w:rPr>
          <w:rFonts w:ascii="Times New Roman" w:eastAsiaTheme="minorEastAsia" w:hAnsi="Times New Roman" w:cs="Times New Roman"/>
          <w:bCs/>
          <w:lang w:eastAsia="zh-CN"/>
        </w:rPr>
        <w:t>Ba</w:t>
      </w:r>
      <w:r w:rsidR="00E4077F" w:rsidRPr="008E4953">
        <w:rPr>
          <w:rFonts w:ascii="Times New Roman" w:eastAsia="宋体" w:hAnsi="Times New Roman" w:cs="Times New Roman"/>
          <w:bCs/>
          <w:lang w:eastAsia="zh-CN"/>
        </w:rPr>
        <w:t>c</w:t>
      </w:r>
      <w:r w:rsidR="00E4077F" w:rsidRPr="009F56B7">
        <w:rPr>
          <w:rFonts w:ascii="Times New Roman" w:eastAsia="宋体" w:hAnsi="Times New Roman" w:cs="Times New Roman"/>
          <w:lang w:eastAsia="zh-CN"/>
        </w:rPr>
        <w:t xml:space="preserve">helor of </w:t>
      </w:r>
      <w:r>
        <w:rPr>
          <w:rFonts w:ascii="Times New Roman" w:eastAsia="宋体" w:hAnsi="Times New Roman" w:cs="Times New Roman"/>
          <w:lang w:eastAsia="zh-CN"/>
        </w:rPr>
        <w:t>Science in Information &amp; Computing Science</w:t>
      </w:r>
      <w:r w:rsidR="00E4077F">
        <w:rPr>
          <w:rFonts w:ascii="Times New Roman" w:eastAsia="宋体" w:hAnsi="Times New Roman" w:cs="Times New Roman"/>
          <w:lang w:eastAsia="zh-CN"/>
        </w:rPr>
        <w:t xml:space="preserve">                                   </w:t>
      </w:r>
      <w:r w:rsidR="002922DF">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 </w:t>
      </w:r>
      <w:r w:rsidR="00E4077F" w:rsidRPr="00850FC1">
        <w:rPr>
          <w:rFonts w:ascii="Times New Roman" w:eastAsia="宋体" w:hAnsi="Times New Roman" w:cs="Times New Roman"/>
          <w:i/>
          <w:iCs/>
          <w:lang w:eastAsia="zh-CN"/>
        </w:rPr>
        <w:t>09/2017</w:t>
      </w:r>
      <w:r w:rsidR="00F61144">
        <w:rPr>
          <w:rFonts w:ascii="Times New Roman" w:hAnsi="Times New Roman" w:cs="Times New Roman"/>
        </w:rPr>
        <w:t>-</w:t>
      </w:r>
      <w:r w:rsidR="002922DF">
        <w:rPr>
          <w:rFonts w:ascii="Times New Roman" w:hAnsi="Times New Roman" w:cs="Times New Roman"/>
          <w:i/>
          <w:iCs/>
        </w:rPr>
        <w:t>06</w:t>
      </w:r>
      <w:r w:rsidR="002922DF">
        <w:rPr>
          <w:rFonts w:ascii="Times New Roman" w:hAnsi="Times New Roman" w:cs="Times New Roman" w:hint="eastAsia"/>
          <w:i/>
          <w:iCs/>
          <w:lang w:eastAsia="zh-CN"/>
        </w:rPr>
        <w:t>/</w:t>
      </w:r>
      <w:r w:rsidR="002922DF">
        <w:rPr>
          <w:rFonts w:ascii="Times New Roman" w:hAnsi="Times New Roman" w:cs="Times New Roman"/>
          <w:i/>
          <w:iCs/>
          <w:lang w:eastAsia="zh-CN"/>
        </w:rPr>
        <w:t>2021</w:t>
      </w:r>
    </w:p>
    <w:p w14:paraId="4DC23574" w14:textId="7D5741B9" w:rsidR="00E4077F" w:rsidRDefault="00E4077F" w:rsidP="00566ABD">
      <w:pPr>
        <w:tabs>
          <w:tab w:val="right" w:pos="9936"/>
        </w:tabs>
        <w:spacing w:line="250" w:lineRule="exact"/>
        <w:ind w:left="1512" w:hangingChars="630" w:hanging="1512"/>
        <w:jc w:val="both"/>
        <w:rPr>
          <w:rFonts w:ascii="Times New Roman" w:hAnsi="Times New Roman" w:cs="Times New Roman"/>
          <w:iCs/>
        </w:rPr>
      </w:pPr>
      <w:r>
        <w:rPr>
          <w:rFonts w:ascii="Times New Roman" w:hAnsi="Times New Roman" w:cs="Times New Roman" w:hint="eastAsia"/>
          <w:iCs/>
        </w:rPr>
        <w:t>Core</w:t>
      </w:r>
      <w:r w:rsidR="00580E52">
        <w:rPr>
          <w:rFonts w:ascii="Times New Roman" w:hAnsi="Times New Roman" w:cs="Times New Roman"/>
          <w:iCs/>
        </w:rPr>
        <w:t xml:space="preserve"> </w:t>
      </w:r>
      <w:r>
        <w:rPr>
          <w:rFonts w:ascii="Times New Roman" w:hAnsi="Times New Roman" w:cs="Times New Roman"/>
          <w:iCs/>
        </w:rPr>
        <w:t>course</w:t>
      </w:r>
      <w:r>
        <w:rPr>
          <w:rFonts w:ascii="Times New Roman" w:hAnsi="Times New Roman" w:cs="Times New Roman" w:hint="eastAsia"/>
          <w:iCs/>
        </w:rPr>
        <w:t>s:</w:t>
      </w:r>
      <w:r>
        <w:rPr>
          <w:rFonts w:ascii="Times New Roman" w:hAnsi="Times New Roman" w:cs="Times New Roman"/>
          <w:iCs/>
        </w:rPr>
        <w:t xml:space="preserve"> </w:t>
      </w:r>
      <w:r w:rsidR="008E4953">
        <w:rPr>
          <w:rFonts w:ascii="Times New Roman" w:hAnsi="Times New Roman" w:cs="Times New Roman"/>
          <w:iCs/>
        </w:rPr>
        <w:t>Comprehensive Experiment of Computer Foundation and C Programming, Mathematical Analysis, Mathematical Modeling, Ordinary Differential Equations, Data Struct</w:t>
      </w:r>
      <w:r w:rsidR="002316DD">
        <w:rPr>
          <w:rFonts w:ascii="Times New Roman" w:hAnsi="Times New Roman" w:cs="Times New Roman"/>
          <w:iCs/>
        </w:rPr>
        <w:t>ure</w:t>
      </w:r>
      <w:r w:rsidR="008E4953">
        <w:rPr>
          <w:rFonts w:ascii="Times New Roman" w:hAnsi="Times New Roman" w:cs="Times New Roman"/>
          <w:iCs/>
        </w:rPr>
        <w:t xml:space="preserve"> &amp; Algorithms,</w:t>
      </w:r>
      <w:r w:rsidR="002316DD">
        <w:rPr>
          <w:rFonts w:ascii="Times New Roman" w:hAnsi="Times New Roman" w:cs="Times New Roman"/>
          <w:iCs/>
        </w:rPr>
        <w:t xml:space="preserve"> Design of Modeling and Numeric Simulation, Probability and Mathematics Statistic, Mathematical Model</w:t>
      </w:r>
      <w:r w:rsidR="00C86360">
        <w:rPr>
          <w:rFonts w:ascii="Times New Roman" w:hAnsi="Times New Roman" w:cs="Times New Roman"/>
          <w:iCs/>
        </w:rPr>
        <w:t>, Pattern Recognition</w:t>
      </w:r>
    </w:p>
    <w:p w14:paraId="13E624F3" w14:textId="2B6AE934" w:rsidR="00212C22" w:rsidRDefault="004B5746" w:rsidP="00CD75C0">
      <w:pPr>
        <w:tabs>
          <w:tab w:val="right" w:pos="9936"/>
        </w:tabs>
        <w:spacing w:line="250" w:lineRule="exact"/>
        <w:jc w:val="both"/>
        <w:rPr>
          <w:rFonts w:ascii="Times New Roman" w:hAnsi="Times New Roman" w:cs="Times New Roman"/>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wards: </w:t>
      </w:r>
      <w:proofErr w:type="spellStart"/>
      <w:r w:rsidR="00212C22">
        <w:rPr>
          <w:rFonts w:ascii="Times New Roman" w:eastAsiaTheme="minorEastAsia" w:hAnsi="Times New Roman" w:cs="Times New Roman" w:hint="eastAsia"/>
          <w:bCs/>
        </w:rPr>
        <w:t>Junheng</w:t>
      </w:r>
      <w:proofErr w:type="spellEnd"/>
      <w:r w:rsidR="00212C22">
        <w:rPr>
          <w:rFonts w:ascii="Times New Roman" w:eastAsiaTheme="minorEastAsia" w:hAnsi="Times New Roman" w:cs="Times New Roman"/>
          <w:bCs/>
        </w:rPr>
        <w:t xml:space="preserve"> </w:t>
      </w:r>
      <w:proofErr w:type="spellStart"/>
      <w:r w:rsidR="00212C22">
        <w:rPr>
          <w:rFonts w:ascii="Times New Roman" w:eastAsiaTheme="minorEastAsia" w:hAnsi="Times New Roman" w:cs="Times New Roman" w:hint="eastAsia"/>
          <w:bCs/>
        </w:rPr>
        <w:t>Lizhi</w:t>
      </w:r>
      <w:proofErr w:type="spellEnd"/>
      <w:r w:rsidR="00212C22">
        <w:rPr>
          <w:rFonts w:ascii="Times New Roman" w:eastAsiaTheme="minorEastAsia" w:hAnsi="Times New Roman" w:cs="Times New Roman"/>
          <w:bCs/>
        </w:rPr>
        <w:t xml:space="preserve"> </w:t>
      </w:r>
      <w:r w:rsidRPr="004B5746">
        <w:rPr>
          <w:rFonts w:ascii="Times New Roman" w:eastAsiaTheme="minorEastAsia" w:hAnsi="Times New Roman" w:cs="Times New Roman"/>
          <w:bCs/>
        </w:rPr>
        <w:t>Schola</w:t>
      </w:r>
      <w:r w:rsidRPr="00566ABD">
        <w:rPr>
          <w:rFonts w:ascii="Times New Roman" w:eastAsiaTheme="minorEastAsia" w:hAnsi="Times New Roman" w:cs="Times New Roman"/>
          <w:bCs/>
          <w:color w:val="000000" w:themeColor="text1"/>
        </w:rPr>
        <w:t xml:space="preserve">rship (2019), Outstanding </w:t>
      </w:r>
      <w:r w:rsidR="004A1563" w:rsidRPr="00566ABD">
        <w:rPr>
          <w:rFonts w:ascii="Times New Roman" w:eastAsiaTheme="minorEastAsia" w:hAnsi="Times New Roman" w:cs="Times New Roman"/>
          <w:bCs/>
          <w:color w:val="000000" w:themeColor="text1"/>
        </w:rPr>
        <w:t>Student Leader (2019</w:t>
      </w:r>
      <w:r w:rsidR="004A1563" w:rsidRPr="00843998">
        <w:rPr>
          <w:rFonts w:ascii="Times New Roman" w:hAnsi="Times New Roman" w:cs="Times New Roman"/>
          <w:iCs/>
        </w:rPr>
        <w:t>)</w:t>
      </w:r>
      <w:r w:rsidR="00843998" w:rsidRPr="00843998">
        <w:rPr>
          <w:rFonts w:ascii="Times New Roman" w:hAnsi="Times New Roman" w:cs="Times New Roman"/>
          <w:iCs/>
        </w:rPr>
        <w:t>,</w:t>
      </w:r>
      <w:r w:rsidR="00843998" w:rsidRPr="00843998">
        <w:rPr>
          <w:rFonts w:ascii="Times New Roman" w:hAnsi="Times New Roman" w:cs="Times New Roman" w:hint="eastAsia"/>
          <w:iCs/>
        </w:rPr>
        <w:t xml:space="preserve"> </w:t>
      </w:r>
      <w:proofErr w:type="spellStart"/>
      <w:r w:rsidR="00843998" w:rsidRPr="00843998">
        <w:rPr>
          <w:rFonts w:ascii="Times New Roman" w:hAnsi="Times New Roman" w:cs="Times New Roman" w:hint="eastAsia"/>
          <w:iCs/>
        </w:rPr>
        <w:t>Junheng</w:t>
      </w:r>
      <w:proofErr w:type="spellEnd"/>
      <w:r w:rsidR="00843998" w:rsidRPr="00843998">
        <w:rPr>
          <w:rFonts w:ascii="Times New Roman" w:hAnsi="Times New Roman" w:cs="Times New Roman"/>
          <w:iCs/>
        </w:rPr>
        <w:t xml:space="preserve"> </w:t>
      </w:r>
      <w:proofErr w:type="spellStart"/>
      <w:r w:rsidR="00843998" w:rsidRPr="00843998">
        <w:rPr>
          <w:rFonts w:ascii="Times New Roman" w:hAnsi="Times New Roman" w:cs="Times New Roman" w:hint="eastAsia"/>
          <w:iCs/>
        </w:rPr>
        <w:t>Lizhi</w:t>
      </w:r>
      <w:proofErr w:type="spellEnd"/>
      <w:r w:rsidR="00843998" w:rsidRPr="00843998">
        <w:rPr>
          <w:rFonts w:ascii="Times New Roman" w:hAnsi="Times New Roman" w:cs="Times New Roman"/>
          <w:iCs/>
        </w:rPr>
        <w:t xml:space="preserve"> Scholarship (20</w:t>
      </w:r>
      <w:r w:rsidR="00895AD2">
        <w:rPr>
          <w:rFonts w:ascii="Times New Roman" w:hAnsi="Times New Roman" w:cs="Times New Roman"/>
          <w:iCs/>
        </w:rPr>
        <w:t>20</w:t>
      </w:r>
      <w:r w:rsidR="00843998" w:rsidRPr="00843998">
        <w:rPr>
          <w:rFonts w:ascii="Times New Roman" w:hAnsi="Times New Roman" w:cs="Times New Roman"/>
          <w:iCs/>
        </w:rPr>
        <w:t>)</w:t>
      </w:r>
    </w:p>
    <w:p w14:paraId="3FC250CA" w14:textId="0FC28CAC" w:rsidR="006450B2" w:rsidRDefault="006D22F4" w:rsidP="00CD75C0">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3.34/5</w:t>
      </w:r>
    </w:p>
    <w:p w14:paraId="359B546D" w14:textId="77777777" w:rsidR="00145B4C" w:rsidRPr="00110E9A" w:rsidRDefault="00145B4C" w:rsidP="00CD75C0">
      <w:pPr>
        <w:tabs>
          <w:tab w:val="right" w:pos="9936"/>
        </w:tabs>
        <w:spacing w:line="250" w:lineRule="exact"/>
        <w:jc w:val="both"/>
        <w:rPr>
          <w:rFonts w:ascii="Times New Roman" w:hAnsi="Times New Roman" w:cs="Times New Roman"/>
          <w:iCs/>
        </w:rPr>
      </w:pPr>
    </w:p>
    <w:p w14:paraId="6A16CBAA" w14:textId="15891AC9" w:rsidR="00E4077F" w:rsidRPr="003F36A1" w:rsidRDefault="002316DD" w:rsidP="00CD75C0">
      <w:pPr>
        <w:tabs>
          <w:tab w:val="right" w:pos="9936"/>
        </w:tabs>
        <w:spacing w:line="250" w:lineRule="exact"/>
        <w:jc w:val="both"/>
        <w:rPr>
          <w:rFonts w:ascii="Times New Roman" w:eastAsiaTheme="minorEastAsia" w:hAnsi="Times New Roman" w:cs="Times New Roman"/>
          <w:bCs/>
        </w:rPr>
      </w:pPr>
      <w:r w:rsidRPr="002316DD">
        <w:rPr>
          <w:rFonts w:ascii="Times New Roman" w:eastAsiaTheme="minorEastAsia" w:hAnsi="Times New Roman" w:cs="Times New Roman"/>
          <w:b/>
        </w:rPr>
        <w:t>University of California, Riverside</w:t>
      </w:r>
      <w:r w:rsidR="00E4077F" w:rsidRPr="003F36A1">
        <w:rPr>
          <w:rFonts w:ascii="Times New Roman" w:eastAsiaTheme="minorEastAsia" w:hAnsi="Times New Roman" w:cs="Times New Roman" w:hint="eastAsia"/>
          <w:bCs/>
        </w:rPr>
        <w:t>（</w:t>
      </w:r>
      <w:proofErr w:type="spellStart"/>
      <w:r w:rsidRPr="002316DD">
        <w:rPr>
          <w:rFonts w:ascii="Times New Roman" w:eastAsiaTheme="minorEastAsia" w:hAnsi="Times New Roman" w:cs="Times New Roman"/>
          <w:bCs/>
        </w:rPr>
        <w:t>Riverside</w:t>
      </w:r>
      <w:proofErr w:type="spellEnd"/>
      <w:r w:rsidR="00E4077F" w:rsidRPr="003F36A1">
        <w:rPr>
          <w:rFonts w:ascii="Times New Roman" w:eastAsiaTheme="minorEastAsia" w:hAnsi="Times New Roman" w:cs="Times New Roman"/>
          <w:bCs/>
        </w:rPr>
        <w:t>, California</w:t>
      </w:r>
      <w:r w:rsidR="00E4077F" w:rsidRPr="003F36A1">
        <w:rPr>
          <w:rFonts w:ascii="Times New Roman" w:eastAsiaTheme="minorEastAsia" w:hAnsi="Times New Roman" w:cs="Times New Roman" w:hint="eastAsia"/>
          <w:bCs/>
        </w:rPr>
        <w:t>）</w:t>
      </w:r>
      <w:r w:rsidR="00E4077F" w:rsidRPr="003F36A1">
        <w:rPr>
          <w:rFonts w:ascii="Times New Roman" w:eastAsiaTheme="minorEastAsia" w:hAnsi="Times New Roman" w:cs="Times New Roman" w:hint="eastAsia"/>
          <w:bCs/>
        </w:rPr>
        <w:t xml:space="preserve"> </w:t>
      </w:r>
      <w:r w:rsidR="00E4077F"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00396793">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00E4077F" w:rsidRPr="003F36A1">
        <w:rPr>
          <w:rFonts w:ascii="Times New Roman" w:eastAsiaTheme="minorEastAsia" w:hAnsi="Times New Roman" w:cs="Times New Roman"/>
          <w:bCs/>
        </w:rPr>
        <w:t xml:space="preserve">  </w:t>
      </w:r>
      <w:r w:rsidR="00CD75C0">
        <w:rPr>
          <w:rFonts w:ascii="Times New Roman" w:eastAsiaTheme="minorEastAsia" w:hAnsi="Times New Roman" w:cs="Times New Roman"/>
          <w:bCs/>
        </w:rPr>
        <w:t xml:space="preserve"> </w:t>
      </w:r>
      <w:r w:rsidR="00E4077F" w:rsidRPr="003F36A1">
        <w:rPr>
          <w:rFonts w:ascii="Times New Roman" w:eastAsiaTheme="minorEastAsia" w:hAnsi="Times New Roman" w:cs="Times New Roman"/>
          <w:bCs/>
        </w:rPr>
        <w:t xml:space="preserve"> </w:t>
      </w:r>
      <w:r w:rsidR="008E4953">
        <w:rPr>
          <w:rFonts w:ascii="Times New Roman" w:eastAsiaTheme="minorEastAsia" w:hAnsi="Times New Roman" w:cs="Times New Roman"/>
          <w:bCs/>
          <w:i/>
          <w:iCs/>
        </w:rPr>
        <w:t>12</w:t>
      </w:r>
      <w:r w:rsidR="00E4077F" w:rsidRPr="003F36A1">
        <w:rPr>
          <w:rFonts w:ascii="Times New Roman" w:eastAsiaTheme="minorEastAsia" w:hAnsi="Times New Roman" w:cs="Times New Roman"/>
          <w:bCs/>
          <w:i/>
          <w:iCs/>
        </w:rPr>
        <w:t>/20</w:t>
      </w:r>
      <w:r w:rsidR="008E4953">
        <w:rPr>
          <w:rFonts w:ascii="Times New Roman" w:eastAsiaTheme="minorEastAsia" w:hAnsi="Times New Roman" w:cs="Times New Roman"/>
          <w:bCs/>
          <w:i/>
          <w:iCs/>
        </w:rPr>
        <w:t>19</w:t>
      </w:r>
      <w:r w:rsidR="00F61144">
        <w:rPr>
          <w:rFonts w:ascii="Times New Roman" w:hAnsi="Times New Roman" w:cs="Times New Roman"/>
        </w:rPr>
        <w:t>-</w:t>
      </w:r>
      <w:r w:rsidR="00E4077F" w:rsidRPr="003F36A1">
        <w:rPr>
          <w:rFonts w:ascii="Times New Roman" w:eastAsiaTheme="minorEastAsia" w:hAnsi="Times New Roman" w:cs="Times New Roman"/>
          <w:bCs/>
          <w:i/>
          <w:iCs/>
        </w:rPr>
        <w:t>0</w:t>
      </w:r>
      <w:r w:rsidR="008E4953">
        <w:rPr>
          <w:rFonts w:ascii="Times New Roman" w:eastAsiaTheme="minorEastAsia" w:hAnsi="Times New Roman" w:cs="Times New Roman"/>
          <w:bCs/>
          <w:i/>
          <w:iCs/>
        </w:rPr>
        <w:t>6</w:t>
      </w:r>
      <w:r w:rsidR="00E4077F" w:rsidRPr="003F36A1">
        <w:rPr>
          <w:rFonts w:ascii="Times New Roman" w:eastAsiaTheme="minorEastAsia" w:hAnsi="Times New Roman" w:cs="Times New Roman"/>
          <w:bCs/>
          <w:i/>
          <w:iCs/>
        </w:rPr>
        <w:t>/2020</w:t>
      </w:r>
    </w:p>
    <w:p w14:paraId="74ABC41F" w14:textId="7103495F" w:rsidR="002316DD" w:rsidRDefault="002316DD" w:rsidP="00D61861">
      <w:pPr>
        <w:tabs>
          <w:tab w:val="right" w:pos="9936"/>
        </w:tabs>
        <w:spacing w:line="250" w:lineRule="exact"/>
        <w:ind w:left="1392" w:hangingChars="580" w:hanging="1392"/>
        <w:jc w:val="both"/>
        <w:rPr>
          <w:rFonts w:ascii="Times New Roman" w:hAnsi="Times New Roman" w:cs="Times New Roman"/>
          <w:iCs/>
        </w:rPr>
      </w:pPr>
      <w:r>
        <w:rPr>
          <w:rFonts w:ascii="Times New Roman" w:hAnsi="Times New Roman" w:cs="Times New Roman" w:hint="eastAsia"/>
          <w:iCs/>
        </w:rPr>
        <w:t>C</w:t>
      </w:r>
      <w:r>
        <w:rPr>
          <w:rFonts w:ascii="Times New Roman" w:hAnsi="Times New Roman" w:cs="Times New Roman"/>
          <w:iCs/>
        </w:rPr>
        <w:t>ourse</w:t>
      </w:r>
      <w:r>
        <w:rPr>
          <w:rFonts w:ascii="Times New Roman" w:hAnsi="Times New Roman" w:cs="Times New Roman" w:hint="eastAsia"/>
          <w:iCs/>
        </w:rPr>
        <w:t>s:</w:t>
      </w:r>
      <w:r>
        <w:rPr>
          <w:rFonts w:ascii="Times New Roman" w:hAnsi="Times New Roman" w:cs="Times New Roman"/>
          <w:iCs/>
        </w:rPr>
        <w:t xml:space="preserve"> </w:t>
      </w:r>
      <w:r w:rsidRPr="002316DD">
        <w:rPr>
          <w:rFonts w:ascii="Times New Roman" w:hAnsi="Times New Roman" w:cs="Times New Roman"/>
          <w:iCs/>
        </w:rPr>
        <w:t>A</w:t>
      </w:r>
      <w:r>
        <w:rPr>
          <w:rFonts w:ascii="Times New Roman" w:hAnsi="Times New Roman" w:cs="Times New Roman"/>
          <w:iCs/>
        </w:rPr>
        <w:t xml:space="preserve">utomata and </w:t>
      </w:r>
      <w:r w:rsidRPr="002316DD">
        <w:rPr>
          <w:rFonts w:ascii="Times New Roman" w:hAnsi="Times New Roman" w:cs="Times New Roman"/>
          <w:iCs/>
        </w:rPr>
        <w:t>F</w:t>
      </w:r>
      <w:r>
        <w:rPr>
          <w:rFonts w:ascii="Times New Roman" w:hAnsi="Times New Roman" w:cs="Times New Roman"/>
          <w:iCs/>
        </w:rPr>
        <w:t>ormal</w:t>
      </w:r>
      <w:r w:rsidRPr="002316DD">
        <w:rPr>
          <w:rFonts w:ascii="Times New Roman" w:hAnsi="Times New Roman" w:cs="Times New Roman"/>
          <w:iCs/>
        </w:rPr>
        <w:t xml:space="preserve"> L</w:t>
      </w:r>
      <w:r>
        <w:rPr>
          <w:rFonts w:ascii="Times New Roman" w:hAnsi="Times New Roman" w:cs="Times New Roman"/>
          <w:iCs/>
        </w:rPr>
        <w:t xml:space="preserve">anguages </w:t>
      </w:r>
      <w:r w:rsidRPr="002316DD">
        <w:rPr>
          <w:rFonts w:ascii="Times New Roman" w:hAnsi="Times New Roman" w:cs="Times New Roman"/>
          <w:iCs/>
        </w:rPr>
        <w:t>(A+), I</w:t>
      </w:r>
      <w:r>
        <w:rPr>
          <w:rFonts w:ascii="Times New Roman" w:hAnsi="Times New Roman" w:cs="Times New Roman"/>
          <w:iCs/>
        </w:rPr>
        <w:t>ntro</w:t>
      </w:r>
      <w:r w:rsidRPr="002316DD">
        <w:rPr>
          <w:rFonts w:ascii="Times New Roman" w:hAnsi="Times New Roman" w:cs="Times New Roman"/>
          <w:iCs/>
        </w:rPr>
        <w:t xml:space="preserve"> </w:t>
      </w:r>
      <w:r>
        <w:rPr>
          <w:rFonts w:ascii="Times New Roman" w:hAnsi="Times New Roman" w:cs="Times New Roman"/>
          <w:iCs/>
        </w:rPr>
        <w:t xml:space="preserve">to </w:t>
      </w:r>
      <w:r>
        <w:rPr>
          <w:rFonts w:ascii="Times New Roman" w:hAnsi="Times New Roman" w:cs="Times New Roman" w:hint="eastAsia"/>
          <w:iCs/>
        </w:rPr>
        <w:t>N</w:t>
      </w:r>
      <w:r>
        <w:rPr>
          <w:rFonts w:ascii="Times New Roman" w:hAnsi="Times New Roman" w:cs="Times New Roman"/>
          <w:iCs/>
        </w:rPr>
        <w:t>umerical Analysis</w:t>
      </w:r>
      <w:r w:rsidRPr="002316DD">
        <w:rPr>
          <w:rFonts w:ascii="Times New Roman" w:hAnsi="Times New Roman" w:cs="Times New Roman"/>
          <w:iCs/>
        </w:rPr>
        <w:t xml:space="preserve"> (A+), O</w:t>
      </w:r>
      <w:r>
        <w:rPr>
          <w:rFonts w:ascii="Times New Roman" w:hAnsi="Times New Roman" w:cs="Times New Roman"/>
          <w:iCs/>
        </w:rPr>
        <w:t xml:space="preserve">ptimization </w:t>
      </w:r>
      <w:r w:rsidRPr="002316DD">
        <w:rPr>
          <w:rFonts w:ascii="Times New Roman" w:hAnsi="Times New Roman" w:cs="Times New Roman"/>
          <w:iCs/>
        </w:rPr>
        <w:t>(A+), I</w:t>
      </w:r>
      <w:r>
        <w:rPr>
          <w:rFonts w:ascii="Times New Roman" w:hAnsi="Times New Roman" w:cs="Times New Roman"/>
          <w:iCs/>
        </w:rPr>
        <w:t>ntro</w:t>
      </w:r>
      <w:r w:rsidRPr="002316DD">
        <w:rPr>
          <w:rFonts w:ascii="Times New Roman" w:hAnsi="Times New Roman" w:cs="Times New Roman"/>
          <w:iCs/>
        </w:rPr>
        <w:t xml:space="preserve"> M</w:t>
      </w:r>
      <w:r w:rsidR="00CC0519">
        <w:rPr>
          <w:rFonts w:ascii="Times New Roman" w:hAnsi="Times New Roman" w:cs="Times New Roman"/>
          <w:iCs/>
        </w:rPr>
        <w:t>ach Learning</w:t>
      </w:r>
      <w:r w:rsidR="00D61861">
        <w:rPr>
          <w:rFonts w:ascii="Times New Roman" w:hAnsi="Times New Roman" w:cs="Times New Roman" w:hint="eastAsia"/>
          <w:iCs/>
        </w:rPr>
        <w:t xml:space="preserve"> </w:t>
      </w:r>
      <w:r w:rsidRPr="002316DD">
        <w:rPr>
          <w:rFonts w:ascii="Times New Roman" w:hAnsi="Times New Roman" w:cs="Times New Roman"/>
          <w:iCs/>
        </w:rPr>
        <w:t>&amp;</w:t>
      </w:r>
      <w:r w:rsidR="00CC0519">
        <w:rPr>
          <w:rFonts w:ascii="Times New Roman" w:hAnsi="Times New Roman" w:cs="Times New Roman"/>
          <w:iCs/>
        </w:rPr>
        <w:t xml:space="preserve"> Data Mining</w:t>
      </w:r>
      <w:r w:rsidRPr="002316DD">
        <w:rPr>
          <w:rFonts w:ascii="Times New Roman" w:hAnsi="Times New Roman" w:cs="Times New Roman"/>
          <w:iCs/>
        </w:rPr>
        <w:t xml:space="preserve"> (A), D</w:t>
      </w:r>
      <w:r w:rsidR="00CC0519">
        <w:rPr>
          <w:rFonts w:ascii="Times New Roman" w:hAnsi="Times New Roman" w:cs="Times New Roman"/>
          <w:iCs/>
        </w:rPr>
        <w:t xml:space="preserve">ecision Analysis </w:t>
      </w:r>
      <w:r w:rsidRPr="002316DD">
        <w:rPr>
          <w:rFonts w:ascii="Times New Roman" w:hAnsi="Times New Roman" w:cs="Times New Roman"/>
          <w:iCs/>
        </w:rPr>
        <w:t>&amp;</w:t>
      </w:r>
      <w:r w:rsidR="00CC0519">
        <w:rPr>
          <w:rFonts w:ascii="Times New Roman" w:hAnsi="Times New Roman" w:cs="Times New Roman"/>
          <w:iCs/>
        </w:rPr>
        <w:t xml:space="preserve"> </w:t>
      </w:r>
      <w:r w:rsidRPr="002316DD">
        <w:rPr>
          <w:rFonts w:ascii="Times New Roman" w:hAnsi="Times New Roman" w:cs="Times New Roman"/>
          <w:iCs/>
        </w:rPr>
        <w:t>MGMT S</w:t>
      </w:r>
      <w:r w:rsidR="00CC0519">
        <w:rPr>
          <w:rFonts w:ascii="Times New Roman" w:hAnsi="Times New Roman" w:cs="Times New Roman"/>
          <w:iCs/>
        </w:rPr>
        <w:t xml:space="preserve">cience </w:t>
      </w:r>
      <w:r w:rsidRPr="002316DD">
        <w:rPr>
          <w:rFonts w:ascii="Times New Roman" w:hAnsi="Times New Roman" w:cs="Times New Roman"/>
          <w:iCs/>
        </w:rPr>
        <w:t>(A-)</w:t>
      </w:r>
    </w:p>
    <w:p w14:paraId="36256415" w14:textId="2138DD92" w:rsidR="006C34AA" w:rsidRDefault="006C34AA" w:rsidP="00110E9A">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xml:space="preserve">: </w:t>
      </w:r>
      <w:r w:rsidR="006D22F4">
        <w:rPr>
          <w:rFonts w:ascii="Times New Roman" w:hAnsi="Times New Roman" w:cs="Times New Roman"/>
          <w:iCs/>
        </w:rPr>
        <w:t>3.945/4</w:t>
      </w:r>
    </w:p>
    <w:p w14:paraId="1D98F382" w14:textId="77777777" w:rsidR="00145B4C" w:rsidRDefault="00145B4C" w:rsidP="00110E9A">
      <w:pPr>
        <w:tabs>
          <w:tab w:val="right" w:pos="9936"/>
        </w:tabs>
        <w:spacing w:line="250" w:lineRule="exact"/>
        <w:jc w:val="both"/>
        <w:rPr>
          <w:rFonts w:ascii="Times New Roman" w:hAnsi="Times New Roman" w:cs="Times New Roman"/>
          <w:iCs/>
        </w:rPr>
      </w:pPr>
    </w:p>
    <w:p w14:paraId="5796D0B9" w14:textId="6CBA039C" w:rsidR="006C34AA" w:rsidRPr="001D3B51" w:rsidRDefault="006C34AA" w:rsidP="006C34AA">
      <w:pPr>
        <w:rPr>
          <w:rFonts w:ascii="Times New Roman" w:eastAsiaTheme="minorEastAsia" w:hAnsi="Times New Roman" w:cs="Times New Roman"/>
          <w:bCs/>
          <w:i/>
          <w:iCs/>
        </w:rPr>
      </w:pPr>
      <w:r w:rsidRPr="002316DD">
        <w:rPr>
          <w:rFonts w:ascii="Times New Roman" w:eastAsiaTheme="minorEastAsia" w:hAnsi="Times New Roman" w:cs="Times New Roman"/>
          <w:b/>
        </w:rPr>
        <w:t xml:space="preserve">University of </w:t>
      </w:r>
      <w:r>
        <w:rPr>
          <w:rFonts w:ascii="Times New Roman" w:eastAsiaTheme="minorEastAsia" w:hAnsi="Times New Roman" w:cs="Times New Roman"/>
          <w:b/>
        </w:rPr>
        <w:t>Illinois</w:t>
      </w:r>
      <w:r w:rsidRPr="002316DD">
        <w:rPr>
          <w:rFonts w:ascii="Times New Roman" w:eastAsiaTheme="minorEastAsia" w:hAnsi="Times New Roman" w:cs="Times New Roman"/>
          <w:b/>
        </w:rPr>
        <w:t xml:space="preserve">, </w:t>
      </w:r>
      <w:r w:rsidRPr="006C34AA">
        <w:rPr>
          <w:rFonts w:ascii="Times New Roman" w:eastAsiaTheme="minorEastAsia" w:hAnsi="Times New Roman" w:cs="Times New Roman"/>
          <w:b/>
        </w:rPr>
        <w:t>Urbana-Champaign</w:t>
      </w:r>
      <w:r>
        <w:rPr>
          <w:rFonts w:ascii="Times New Roman" w:eastAsiaTheme="minorEastAsia" w:hAnsi="Times New Roman" w:cs="Times New Roman"/>
          <w:b/>
        </w:rPr>
        <w:t xml:space="preserve"> </w:t>
      </w:r>
      <w:r w:rsidRPr="006C34AA">
        <w:rPr>
          <w:rFonts w:ascii="Times New Roman" w:eastAsiaTheme="minorEastAsia" w:hAnsi="Times New Roman" w:cs="Times New Roman"/>
          <w:bCs/>
        </w:rPr>
        <w:t>(Champaign, Illinois</w:t>
      </w:r>
      <w:r w:rsidRPr="006C34AA">
        <w:rPr>
          <w:rFonts w:ascii="Times New Roman" w:eastAsiaTheme="minorEastAsia" w:hAnsi="Times New Roman" w:cs="Times New Roman"/>
          <w:bCs/>
        </w:rPr>
        <w:t>）</w:t>
      </w:r>
      <w:r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Pr="003F36A1">
        <w:rPr>
          <w:rFonts w:ascii="Times New Roman" w:eastAsiaTheme="minorEastAsia" w:hAnsi="Times New Roman" w:cs="Times New Roman"/>
          <w:bCs/>
        </w:rPr>
        <w:t xml:space="preserve"> </w:t>
      </w:r>
      <w:r w:rsidR="006D22F4">
        <w:rPr>
          <w:rFonts w:ascii="Times New Roman" w:eastAsiaTheme="minorEastAsia" w:hAnsi="Times New Roman" w:cs="Times New Roman"/>
          <w:bCs/>
        </w:rPr>
        <w:t xml:space="preserve">   </w:t>
      </w:r>
      <w:r w:rsidR="006D22F4">
        <w:rPr>
          <w:rFonts w:ascii="Times New Roman" w:eastAsiaTheme="minorEastAsia" w:hAnsi="Times New Roman" w:cs="Times New Roman"/>
          <w:bCs/>
          <w:i/>
          <w:iCs/>
        </w:rPr>
        <w:t>08</w:t>
      </w:r>
      <w:r w:rsidRPr="003F36A1">
        <w:rPr>
          <w:rFonts w:ascii="Times New Roman" w:eastAsiaTheme="minorEastAsia" w:hAnsi="Times New Roman" w:cs="Times New Roman"/>
          <w:bCs/>
          <w:i/>
          <w:iCs/>
        </w:rPr>
        <w:t>/20</w:t>
      </w:r>
      <w:r w:rsidR="006D22F4">
        <w:rPr>
          <w:rFonts w:ascii="Times New Roman" w:eastAsiaTheme="minorEastAsia" w:hAnsi="Times New Roman" w:cs="Times New Roman"/>
          <w:bCs/>
          <w:i/>
          <w:iCs/>
        </w:rPr>
        <w:t>21</w:t>
      </w:r>
      <w:r w:rsidR="006D22F4" w:rsidRPr="001D3B51">
        <w:rPr>
          <w:rFonts w:ascii="Times New Roman" w:eastAsiaTheme="minorEastAsia" w:hAnsi="Times New Roman" w:cs="Times New Roman"/>
          <w:bCs/>
          <w:i/>
          <w:iCs/>
        </w:rPr>
        <w:t>-</w:t>
      </w:r>
      <w:r w:rsidR="001D3B51" w:rsidRPr="001D3B51">
        <w:rPr>
          <w:rFonts w:ascii="Times New Roman" w:eastAsiaTheme="minorEastAsia" w:hAnsi="Times New Roman" w:cs="Times New Roman"/>
          <w:bCs/>
          <w:i/>
          <w:iCs/>
        </w:rPr>
        <w:t>08</w:t>
      </w:r>
      <w:r w:rsidR="001D3B51" w:rsidRPr="001D3B51">
        <w:rPr>
          <w:rFonts w:ascii="Times New Roman" w:eastAsiaTheme="minorEastAsia" w:hAnsi="Times New Roman" w:cs="Times New Roman" w:hint="eastAsia"/>
          <w:bCs/>
          <w:i/>
          <w:iCs/>
        </w:rPr>
        <w:t>/2</w:t>
      </w:r>
      <w:r w:rsidR="001D3B51" w:rsidRPr="001D3B51">
        <w:rPr>
          <w:rFonts w:ascii="Times New Roman" w:eastAsiaTheme="minorEastAsia" w:hAnsi="Times New Roman" w:cs="Times New Roman"/>
          <w:bCs/>
          <w:i/>
          <w:iCs/>
        </w:rPr>
        <w:t>022</w:t>
      </w:r>
    </w:p>
    <w:p w14:paraId="70DC7304" w14:textId="0CF46BCD" w:rsidR="00110E9A" w:rsidRDefault="00110E9A" w:rsidP="006D22F4">
      <w:pPr>
        <w:ind w:left="960" w:hangingChars="400" w:hanging="960"/>
        <w:rPr>
          <w:rFonts w:ascii="Times New Roman" w:hAnsi="Times New Roman" w:cs="Times New Roman"/>
          <w:iCs/>
        </w:rPr>
      </w:pPr>
      <w:r>
        <w:rPr>
          <w:rFonts w:ascii="Times New Roman" w:hAnsi="Times New Roman" w:cs="Times New Roman" w:hint="eastAsia"/>
          <w:iCs/>
        </w:rPr>
        <w:t>M</w:t>
      </w:r>
      <w:r>
        <w:rPr>
          <w:rFonts w:ascii="Times New Roman" w:hAnsi="Times New Roman" w:cs="Times New Roman"/>
          <w:iCs/>
        </w:rPr>
        <w:t>aster of Statistics</w:t>
      </w:r>
    </w:p>
    <w:p w14:paraId="6DA23275" w14:textId="28491A7F" w:rsidR="006D22F4" w:rsidRPr="0051317B" w:rsidRDefault="006C34AA" w:rsidP="00123273">
      <w:pPr>
        <w:tabs>
          <w:tab w:val="right" w:pos="9936"/>
        </w:tabs>
        <w:spacing w:line="250" w:lineRule="exact"/>
        <w:ind w:left="1392" w:hangingChars="580" w:hanging="1392"/>
        <w:jc w:val="both"/>
        <w:rPr>
          <w:rFonts w:ascii="Times New Roman" w:hAnsi="Times New Roman" w:cs="Times New Roman"/>
          <w:iCs/>
        </w:rPr>
      </w:pPr>
      <w:r>
        <w:rPr>
          <w:rFonts w:ascii="Times New Roman" w:hAnsi="Times New Roman" w:cs="Times New Roman" w:hint="eastAsia"/>
          <w:iCs/>
        </w:rPr>
        <w:t>C</w:t>
      </w:r>
      <w:r>
        <w:rPr>
          <w:rFonts w:ascii="Times New Roman" w:hAnsi="Times New Roman" w:cs="Times New Roman"/>
          <w:iCs/>
        </w:rPr>
        <w:t>ourse</w:t>
      </w:r>
      <w:r>
        <w:rPr>
          <w:rFonts w:ascii="Times New Roman" w:hAnsi="Times New Roman" w:cs="Times New Roman" w:hint="eastAsia"/>
          <w:iCs/>
        </w:rPr>
        <w:t>s:</w:t>
      </w:r>
      <w:r>
        <w:rPr>
          <w:rFonts w:ascii="Times New Roman" w:hAnsi="Times New Roman" w:cs="Times New Roman"/>
          <w:iCs/>
        </w:rPr>
        <w:t xml:space="preserve"> </w:t>
      </w:r>
      <w:r w:rsidRPr="006C34AA">
        <w:rPr>
          <w:rFonts w:ascii="Times New Roman" w:hAnsi="Times New Roman" w:cs="Times New Roman"/>
          <w:iCs/>
        </w:rPr>
        <w:t>Mathematical Statistics, Time Series Analysis, Statistical Data Management, Advanced Data Analysis,</w:t>
      </w:r>
      <w:r>
        <w:rPr>
          <w:rFonts w:ascii="Times New Roman" w:hAnsi="Times New Roman" w:cs="Times New Roman"/>
          <w:iCs/>
        </w:rPr>
        <w:t xml:space="preserve"> </w:t>
      </w:r>
      <w:r w:rsidRPr="006C34AA">
        <w:rPr>
          <w:rFonts w:ascii="Times New Roman" w:hAnsi="Times New Roman" w:cs="Times New Roman"/>
          <w:iCs/>
        </w:rPr>
        <w:t xml:space="preserve">Statistical Learning, </w:t>
      </w:r>
      <w:r w:rsidR="0051317B" w:rsidRPr="0051317B">
        <w:rPr>
          <w:rFonts w:ascii="Times New Roman" w:hAnsi="Times New Roman" w:cs="Times New Roman"/>
          <w:iCs/>
        </w:rPr>
        <w:t>Computational Statistics</w:t>
      </w:r>
      <w:r w:rsidR="0051317B">
        <w:rPr>
          <w:rFonts w:ascii="Times New Roman" w:hAnsi="Times New Roman" w:cs="Times New Roman" w:hint="eastAsia"/>
          <w:iCs/>
        </w:rPr>
        <w:t>,</w:t>
      </w:r>
      <w:r w:rsidR="0051317B">
        <w:rPr>
          <w:rFonts w:ascii="Times New Roman" w:hAnsi="Times New Roman" w:cs="Times New Roman"/>
          <w:iCs/>
        </w:rPr>
        <w:t xml:space="preserve"> </w:t>
      </w:r>
      <w:r w:rsidR="0051317B" w:rsidRPr="0051317B">
        <w:rPr>
          <w:rFonts w:ascii="Times New Roman" w:hAnsi="Times New Roman" w:cs="Times New Roman"/>
          <w:iCs/>
        </w:rPr>
        <w:t>Data Science Foundations</w:t>
      </w:r>
      <w:r w:rsidR="0051317B">
        <w:rPr>
          <w:rFonts w:ascii="Times New Roman" w:hAnsi="Times New Roman" w:cs="Times New Roman"/>
          <w:iCs/>
        </w:rPr>
        <w:t xml:space="preserve">, </w:t>
      </w:r>
      <w:r w:rsidR="0051317B" w:rsidRPr="0051317B">
        <w:rPr>
          <w:rFonts w:ascii="Times New Roman" w:hAnsi="Times New Roman" w:cs="Times New Roman"/>
          <w:iCs/>
        </w:rPr>
        <w:t>Statistical Consulting</w:t>
      </w:r>
    </w:p>
    <w:p w14:paraId="1A1C4D43" w14:textId="0ABE64F9" w:rsidR="0051317B" w:rsidRDefault="0051317B" w:rsidP="0051317B">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3.89/4</w:t>
      </w:r>
    </w:p>
    <w:p w14:paraId="4534596E" w14:textId="0457BAEA" w:rsidR="005A535E" w:rsidRDefault="005A535E" w:rsidP="0051317B">
      <w:pPr>
        <w:tabs>
          <w:tab w:val="right" w:pos="9936"/>
        </w:tabs>
        <w:spacing w:line="250" w:lineRule="exact"/>
        <w:jc w:val="both"/>
        <w:rPr>
          <w:rFonts w:ascii="Times New Roman" w:hAnsi="Times New Roman" w:cs="Times New Roman"/>
          <w:iCs/>
        </w:rPr>
      </w:pPr>
    </w:p>
    <w:p w14:paraId="04D8EF54" w14:textId="6313EFF7" w:rsidR="005A535E" w:rsidRDefault="005A535E" w:rsidP="005A535E">
      <w:pPr>
        <w:tabs>
          <w:tab w:val="right" w:pos="9936"/>
        </w:tabs>
        <w:spacing w:line="250" w:lineRule="exact"/>
        <w:jc w:val="both"/>
        <w:rPr>
          <w:rFonts w:ascii="Times New Roman" w:eastAsiaTheme="minorEastAsia" w:hAnsi="Times New Roman" w:cs="Times New Roman"/>
          <w:bCs/>
          <w:i/>
          <w:iCs/>
        </w:rPr>
      </w:pPr>
      <w:r w:rsidRPr="005A535E">
        <w:rPr>
          <w:rFonts w:ascii="Times New Roman" w:eastAsiaTheme="minorEastAsia" w:hAnsi="Times New Roman" w:cs="Times New Roman"/>
          <w:b/>
        </w:rPr>
        <w:t>Georgia Institute of Technology</w:t>
      </w:r>
      <w:r w:rsidRPr="005A535E">
        <w:rPr>
          <w:rFonts w:ascii="Times New Roman" w:eastAsiaTheme="minorHAnsi" w:hAnsi="Times New Roman" w:cs="Times New Roman" w:hint="eastAsia"/>
          <w:iCs/>
          <w:sz w:val="21"/>
          <w:szCs w:val="21"/>
        </w:rPr>
        <w:t>（</w:t>
      </w:r>
      <w:r w:rsidRPr="00A21C96">
        <w:rPr>
          <w:rFonts w:ascii="Times New Roman" w:eastAsiaTheme="minorHAnsi" w:hAnsi="Times New Roman" w:cs="Times New Roman"/>
          <w:iCs/>
          <w:sz w:val="21"/>
          <w:szCs w:val="21"/>
        </w:rPr>
        <w:t>Atlanta, Georgia</w:t>
      </w:r>
      <w:r w:rsidRPr="009265FB">
        <w:rPr>
          <w:rFonts w:ascii="Times New Roman" w:eastAsiaTheme="minorHAnsi" w:hAnsi="Times New Roman" w:cs="Times New Roman" w:hint="eastAsia"/>
          <w:iCs/>
          <w:sz w:val="21"/>
          <w:szCs w:val="21"/>
        </w:rPr>
        <w:t>）</w:t>
      </w:r>
      <w:r w:rsidRPr="009265FB">
        <w:rPr>
          <w:rFonts w:ascii="Times New Roman" w:eastAsiaTheme="minorHAnsi" w:hAnsi="Times New Roman" w:cs="Times New Roman" w:hint="eastAsia"/>
          <w:iCs/>
          <w:sz w:val="21"/>
          <w:szCs w:val="21"/>
        </w:rPr>
        <w:t xml:space="preserve"> </w:t>
      </w:r>
      <w:r>
        <w:rPr>
          <w:rFonts w:ascii="Times New Roman" w:eastAsiaTheme="minorHAnsi" w:hAnsi="Times New Roman" w:cs="Times New Roman"/>
          <w:iCs/>
          <w:sz w:val="21"/>
          <w:szCs w:val="21"/>
        </w:rPr>
        <w:t xml:space="preserve">       </w:t>
      </w:r>
      <w:r w:rsidRPr="009265FB">
        <w:rPr>
          <w:rFonts w:asciiTheme="minorHAnsi" w:eastAsiaTheme="minorHAnsi" w:hAnsiTheme="minorHAnsi" w:cs="Times New Roman"/>
          <w:bCs/>
          <w:sz w:val="21"/>
          <w:szCs w:val="21"/>
        </w:rPr>
        <w:t xml:space="preserve"> </w:t>
      </w:r>
      <w:r>
        <w:rPr>
          <w:rFonts w:cs="Times New Roman" w:hint="eastAsia"/>
          <w:iCs/>
          <w:sz w:val="21"/>
          <w:szCs w:val="21"/>
        </w:rPr>
        <w:t xml:space="preserve"> </w:t>
      </w:r>
      <w:r>
        <w:rPr>
          <w:rFonts w:cs="Times New Roman"/>
          <w:iCs/>
          <w:sz w:val="21"/>
          <w:szCs w:val="21"/>
        </w:rPr>
        <w:t xml:space="preserve">           </w:t>
      </w:r>
      <w:r>
        <w:rPr>
          <w:rFonts w:cs="Times New Roman"/>
          <w:iCs/>
          <w:sz w:val="21"/>
          <w:szCs w:val="21"/>
        </w:rPr>
        <w:t xml:space="preserve"> </w:t>
      </w:r>
      <w:r w:rsidRPr="009265FB">
        <w:rPr>
          <w:rFonts w:asciiTheme="minorHAnsi" w:eastAsiaTheme="minorHAnsi" w:hAnsiTheme="minorHAnsi" w:cs="Times New Roman"/>
          <w:bCs/>
          <w:sz w:val="21"/>
          <w:szCs w:val="21"/>
        </w:rPr>
        <w:t xml:space="preserve">    </w:t>
      </w:r>
      <w:r>
        <w:rPr>
          <w:rFonts w:asciiTheme="minorHAnsi" w:eastAsiaTheme="minorHAnsi" w:hAnsiTheme="minorHAnsi" w:cs="Times New Roman"/>
          <w:bCs/>
          <w:sz w:val="21"/>
          <w:szCs w:val="21"/>
        </w:rPr>
        <w:t xml:space="preserve">           </w:t>
      </w:r>
      <w:r>
        <w:rPr>
          <w:rFonts w:asciiTheme="minorHAnsi" w:eastAsiaTheme="minorHAnsi" w:hAnsiTheme="minorHAnsi" w:cs="Times New Roman"/>
          <w:bCs/>
          <w:sz w:val="21"/>
          <w:szCs w:val="21"/>
        </w:rPr>
        <w:t xml:space="preserve"> </w:t>
      </w:r>
      <w:r w:rsidRPr="009265FB">
        <w:rPr>
          <w:rFonts w:asciiTheme="minorHAnsi" w:eastAsiaTheme="minorHAnsi" w:hAnsiTheme="minorHAnsi" w:cs="Times New Roman"/>
          <w:bCs/>
          <w:sz w:val="21"/>
          <w:szCs w:val="21"/>
        </w:rPr>
        <w:t xml:space="preserve"> </w:t>
      </w:r>
      <w:r w:rsidRPr="005A535E">
        <w:rPr>
          <w:rFonts w:ascii="Times New Roman" w:eastAsiaTheme="minorEastAsia" w:hAnsi="Times New Roman" w:cs="Times New Roman"/>
          <w:bCs/>
          <w:i/>
          <w:iCs/>
        </w:rPr>
        <w:t xml:space="preserve"> 08/2022-08</w:t>
      </w:r>
      <w:r w:rsidRPr="005A535E">
        <w:rPr>
          <w:rFonts w:ascii="Times New Roman" w:eastAsiaTheme="minorEastAsia" w:hAnsi="Times New Roman" w:cs="Times New Roman" w:hint="eastAsia"/>
          <w:bCs/>
          <w:i/>
          <w:iCs/>
        </w:rPr>
        <w:t>/</w:t>
      </w:r>
      <w:r w:rsidRPr="005A535E">
        <w:rPr>
          <w:rFonts w:ascii="Times New Roman" w:eastAsiaTheme="minorEastAsia" w:hAnsi="Times New Roman" w:cs="Times New Roman"/>
          <w:bCs/>
          <w:i/>
          <w:iCs/>
        </w:rPr>
        <w:t>2023</w:t>
      </w:r>
    </w:p>
    <w:p w14:paraId="387DC91F" w14:textId="6C164743" w:rsidR="005A535E" w:rsidRPr="005A535E" w:rsidRDefault="005A535E" w:rsidP="005A535E">
      <w:pPr>
        <w:ind w:left="960" w:hangingChars="400" w:hanging="960"/>
        <w:rPr>
          <w:rFonts w:ascii="Times New Roman" w:hAnsi="Times New Roman" w:cs="Times New Roman" w:hint="eastAsia"/>
          <w:iCs/>
        </w:rPr>
      </w:pPr>
      <w:r w:rsidRPr="005A535E">
        <w:rPr>
          <w:rFonts w:ascii="Times New Roman" w:hAnsi="Times New Roman" w:cs="Times New Roman" w:hint="eastAsia"/>
          <w:iCs/>
        </w:rPr>
        <w:t>Master</w:t>
      </w:r>
      <w:r w:rsidRPr="005A535E">
        <w:rPr>
          <w:rFonts w:ascii="Times New Roman" w:hAnsi="Times New Roman" w:cs="Times New Roman"/>
          <w:iCs/>
        </w:rPr>
        <w:t xml:space="preserve"> </w:t>
      </w:r>
      <w:r w:rsidRPr="005A535E">
        <w:rPr>
          <w:rFonts w:ascii="Times New Roman" w:hAnsi="Times New Roman" w:cs="Times New Roman" w:hint="eastAsia"/>
          <w:iCs/>
        </w:rPr>
        <w:t>o</w:t>
      </w:r>
      <w:r w:rsidRPr="005A535E">
        <w:rPr>
          <w:rFonts w:ascii="Times New Roman" w:hAnsi="Times New Roman" w:cs="Times New Roman"/>
          <w:iCs/>
        </w:rPr>
        <w:t xml:space="preserve">f </w:t>
      </w:r>
      <w:r>
        <w:rPr>
          <w:rFonts w:ascii="Times New Roman" w:hAnsi="Times New Roman" w:cs="Times New Roman"/>
          <w:iCs/>
        </w:rPr>
        <w:t>C</w:t>
      </w:r>
      <w:r w:rsidRPr="005A535E">
        <w:rPr>
          <w:rFonts w:ascii="Times New Roman" w:hAnsi="Times New Roman" w:cs="Times New Roman"/>
          <w:iCs/>
        </w:rPr>
        <w:t xml:space="preserve">omputer </w:t>
      </w:r>
      <w:r>
        <w:rPr>
          <w:rFonts w:ascii="Times New Roman" w:hAnsi="Times New Roman" w:cs="Times New Roman"/>
          <w:iCs/>
        </w:rPr>
        <w:t>S</w:t>
      </w:r>
      <w:r w:rsidRPr="005A535E">
        <w:rPr>
          <w:rFonts w:ascii="Times New Roman" w:hAnsi="Times New Roman" w:cs="Times New Roman"/>
          <w:iCs/>
        </w:rPr>
        <w:t>cience (online)</w:t>
      </w:r>
    </w:p>
    <w:p w14:paraId="11621534" w14:textId="23B02537" w:rsidR="005A535E" w:rsidRPr="00092917" w:rsidRDefault="005A535E" w:rsidP="005A535E">
      <w:pPr>
        <w:tabs>
          <w:tab w:val="right" w:pos="9936"/>
        </w:tabs>
        <w:spacing w:line="250" w:lineRule="exact"/>
        <w:ind w:left="1440" w:hangingChars="600" w:hanging="1440"/>
        <w:jc w:val="both"/>
        <w:rPr>
          <w:rFonts w:ascii="Times New Roman" w:eastAsiaTheme="minorHAnsi" w:hAnsi="Times New Roman" w:cs="Times New Roman"/>
          <w:iCs/>
          <w:sz w:val="21"/>
          <w:szCs w:val="21"/>
        </w:rPr>
      </w:pPr>
      <w:r w:rsidRPr="005A535E">
        <w:rPr>
          <w:rFonts w:ascii="Times New Roman" w:hAnsi="Times New Roman" w:cs="Times New Roman"/>
          <w:iCs/>
        </w:rPr>
        <w:t xml:space="preserve">Specialization: </w:t>
      </w:r>
      <w:r w:rsidRPr="00092917">
        <w:rPr>
          <w:rFonts w:ascii="Times New Roman" w:eastAsiaTheme="minorHAnsi" w:hAnsi="Times New Roman" w:cs="Times New Roman"/>
          <w:iCs/>
          <w:sz w:val="21"/>
          <w:szCs w:val="21"/>
        </w:rPr>
        <w:t>Computational Perception and Robotics</w:t>
      </w:r>
    </w:p>
    <w:p w14:paraId="34AA5057" w14:textId="5F7214AB" w:rsidR="005A535E" w:rsidRPr="005A535E" w:rsidRDefault="005A535E" w:rsidP="005A535E">
      <w:pPr>
        <w:tabs>
          <w:tab w:val="right" w:pos="9936"/>
        </w:tabs>
        <w:spacing w:line="250" w:lineRule="exact"/>
        <w:ind w:left="1392" w:hangingChars="580" w:hanging="1392"/>
        <w:jc w:val="both"/>
        <w:rPr>
          <w:rFonts w:ascii="Times New Roman" w:hAnsi="Times New Roman" w:cs="Times New Roman" w:hint="eastAsia"/>
          <w:iCs/>
        </w:rPr>
      </w:pPr>
      <w:r w:rsidRPr="005A535E">
        <w:rPr>
          <w:rFonts w:ascii="Times New Roman" w:hAnsi="Times New Roman" w:cs="Times New Roman" w:hint="eastAsia"/>
          <w:iCs/>
        </w:rPr>
        <w:t>C</w:t>
      </w:r>
      <w:r w:rsidRPr="005A535E">
        <w:rPr>
          <w:rFonts w:ascii="Times New Roman" w:hAnsi="Times New Roman" w:cs="Times New Roman"/>
          <w:iCs/>
        </w:rPr>
        <w:t>ourses</w:t>
      </w:r>
      <w:r w:rsidRPr="005A535E">
        <w:rPr>
          <w:rFonts w:ascii="Times New Roman" w:hAnsi="Times New Roman" w:cs="Times New Roman" w:hint="eastAsia"/>
          <w:iCs/>
        </w:rPr>
        <w:t>:</w:t>
      </w:r>
      <w:r>
        <w:rPr>
          <w:rFonts w:ascii="Times New Roman" w:hAnsi="Times New Roman" w:cs="Times New Roman"/>
          <w:iCs/>
        </w:rPr>
        <w:t xml:space="preserve"> </w:t>
      </w:r>
      <w:hyperlink r:id="rId9" w:history="1">
        <w:r w:rsidRPr="005A535E">
          <w:rPr>
            <w:rFonts w:ascii="Times New Roman" w:hAnsi="Times New Roman" w:cs="Times New Roman"/>
            <w:iCs/>
          </w:rPr>
          <w:t>Artificial Intelligence</w:t>
        </w:r>
      </w:hyperlink>
      <w:r w:rsidRPr="005A535E">
        <w:rPr>
          <w:rFonts w:ascii="Times New Roman" w:hAnsi="Times New Roman" w:cs="Times New Roman" w:hint="eastAsia"/>
          <w:iCs/>
        </w:rPr>
        <w:t>,</w:t>
      </w:r>
      <w:r w:rsidRPr="005A535E">
        <w:rPr>
          <w:rFonts w:ascii="Times New Roman" w:hAnsi="Times New Roman" w:cs="Times New Roman"/>
          <w:iCs/>
        </w:rPr>
        <w:t xml:space="preserve"> </w:t>
      </w:r>
      <w:hyperlink r:id="rId10" w:history="1">
        <w:r w:rsidRPr="005A535E">
          <w:rPr>
            <w:rFonts w:ascii="Times New Roman" w:hAnsi="Times New Roman" w:cs="Times New Roman"/>
            <w:iCs/>
          </w:rPr>
          <w:t>Computer Vision</w:t>
        </w:r>
      </w:hyperlink>
      <w:r w:rsidRPr="005A535E">
        <w:rPr>
          <w:rFonts w:ascii="Times New Roman" w:hAnsi="Times New Roman" w:cs="Times New Roman"/>
          <w:iCs/>
        </w:rPr>
        <w:t xml:space="preserve">, </w:t>
      </w:r>
      <w:hyperlink r:id="rId11" w:history="1">
        <w:r w:rsidRPr="005A535E">
          <w:rPr>
            <w:rFonts w:ascii="Times New Roman" w:hAnsi="Times New Roman" w:cs="Times New Roman"/>
            <w:iCs/>
          </w:rPr>
          <w:t>Cyber Physical Design and Analysis</w:t>
        </w:r>
      </w:hyperlink>
      <w:r w:rsidRPr="005A535E">
        <w:rPr>
          <w:rFonts w:ascii="Times New Roman" w:hAnsi="Times New Roman" w:cs="Times New Roman"/>
          <w:iCs/>
        </w:rPr>
        <w:t xml:space="preserve">, </w:t>
      </w:r>
      <w:hyperlink r:id="rId12" w:history="1">
        <w:r w:rsidRPr="005A535E">
          <w:rPr>
            <w:rFonts w:ascii="Times New Roman" w:hAnsi="Times New Roman" w:cs="Times New Roman"/>
            <w:iCs/>
          </w:rPr>
          <w:t>Artificial Intelligence Techniques for Robotics</w:t>
        </w:r>
      </w:hyperlink>
      <w:r w:rsidRPr="005A535E">
        <w:rPr>
          <w:rFonts w:ascii="Times New Roman" w:hAnsi="Times New Roman" w:cs="Times New Roman"/>
          <w:iCs/>
        </w:rPr>
        <w:t xml:space="preserve">, </w:t>
      </w:r>
      <w:hyperlink r:id="rId13" w:history="1">
        <w:r w:rsidRPr="005A535E">
          <w:rPr>
            <w:rFonts w:ascii="Times New Roman" w:hAnsi="Times New Roman" w:cs="Times New Roman"/>
            <w:iCs/>
          </w:rPr>
          <w:t>Introduction to Graduate Algorithms</w:t>
        </w:r>
      </w:hyperlink>
    </w:p>
    <w:p w14:paraId="61C6B83C" w14:textId="77777777" w:rsidR="006C34AA" w:rsidRPr="006C34AA" w:rsidRDefault="006C34AA" w:rsidP="006D22F4">
      <w:pPr>
        <w:tabs>
          <w:tab w:val="right" w:pos="9936"/>
        </w:tabs>
        <w:spacing w:line="250" w:lineRule="exact"/>
        <w:jc w:val="both"/>
        <w:rPr>
          <w:rFonts w:ascii="Times New Roman" w:hAnsi="Times New Roman" w:cs="Times New Roman"/>
          <w:iCs/>
        </w:rPr>
      </w:pPr>
    </w:p>
    <w:p w14:paraId="4BCC520D" w14:textId="1E13D000" w:rsidR="0054042D" w:rsidRDefault="0054042D" w:rsidP="00CD75C0">
      <w:pPr>
        <w:pBdr>
          <w:bottom w:val="single" w:sz="4" w:space="1" w:color="auto"/>
        </w:pBdr>
        <w:tabs>
          <w:tab w:val="right" w:pos="10512"/>
        </w:tabs>
        <w:spacing w:line="250" w:lineRule="exact"/>
        <w:jc w:val="both"/>
        <w:rPr>
          <w:rFonts w:ascii="Times New Roman" w:hAnsi="Times New Roman" w:cs="Times New Roman"/>
          <w:b/>
        </w:rPr>
      </w:pPr>
      <w:r w:rsidRPr="0054042D">
        <w:rPr>
          <w:rFonts w:ascii="Times New Roman" w:hAnsi="Times New Roman" w:cs="Times New Roman" w:hint="eastAsia"/>
          <w:b/>
        </w:rPr>
        <w:t>P</w:t>
      </w:r>
      <w:r>
        <w:rPr>
          <w:rFonts w:ascii="Times New Roman" w:hAnsi="Times New Roman" w:cs="Times New Roman"/>
          <w:b/>
        </w:rPr>
        <w:t>UBLICATION</w:t>
      </w:r>
    </w:p>
    <w:p w14:paraId="0760303C" w14:textId="1CF08177" w:rsidR="005A535E" w:rsidRPr="005A535E" w:rsidRDefault="005A535E" w:rsidP="005A535E">
      <w:pPr>
        <w:pStyle w:val="a3"/>
        <w:numPr>
          <w:ilvl w:val="0"/>
          <w:numId w:val="1"/>
        </w:numPr>
        <w:tabs>
          <w:tab w:val="right" w:pos="10530"/>
        </w:tabs>
        <w:spacing w:after="0" w:line="250" w:lineRule="exact"/>
        <w:jc w:val="both"/>
        <w:rPr>
          <w:rFonts w:ascii="Times New Roman" w:hAnsi="Times New Roman" w:cs="Times New Roman" w:hint="eastAsia"/>
          <w:iCs/>
          <w:sz w:val="21"/>
          <w:szCs w:val="21"/>
          <w:lang w:eastAsia="zh-CN"/>
        </w:rPr>
      </w:pPr>
      <w:r>
        <w:rPr>
          <w:rFonts w:ascii="Times New Roman" w:hAnsi="Times New Roman" w:cs="Times New Roman" w:hint="eastAsia"/>
          <w:iCs/>
          <w:sz w:val="21"/>
          <w:szCs w:val="21"/>
          <w:lang w:eastAsia="zh-CN"/>
        </w:rPr>
        <w:t>Zhen</w:t>
      </w:r>
      <w:r>
        <w:rPr>
          <w:rFonts w:ascii="Times New Roman" w:hAnsi="Times New Roman" w:cs="Times New Roman"/>
          <w:iCs/>
          <w:sz w:val="21"/>
          <w:szCs w:val="21"/>
          <w:lang w:eastAsia="zh-CN"/>
        </w:rPr>
        <w:t xml:space="preserve"> Zhou, Yi Zhao*, </w:t>
      </w:r>
      <w:proofErr w:type="spellStart"/>
      <w:r>
        <w:rPr>
          <w:rFonts w:ascii="Times New Roman" w:hAnsi="Times New Roman" w:cs="Times New Roman"/>
          <w:iCs/>
          <w:sz w:val="21"/>
          <w:szCs w:val="21"/>
          <w:lang w:eastAsia="zh-CN"/>
        </w:rPr>
        <w:t>Minghao</w:t>
      </w:r>
      <w:proofErr w:type="spellEnd"/>
      <w:r>
        <w:rPr>
          <w:rFonts w:ascii="Times New Roman" w:hAnsi="Times New Roman" w:cs="Times New Roman"/>
          <w:iCs/>
          <w:sz w:val="21"/>
          <w:szCs w:val="21"/>
          <w:lang w:eastAsia="zh-CN"/>
        </w:rPr>
        <w:t xml:space="preserve"> Li, </w:t>
      </w:r>
      <w:proofErr w:type="spellStart"/>
      <w:r>
        <w:rPr>
          <w:rFonts w:ascii="Times New Roman" w:hAnsi="Times New Roman" w:cs="Times New Roman"/>
          <w:iCs/>
          <w:sz w:val="21"/>
          <w:szCs w:val="21"/>
          <w:lang w:eastAsia="zh-CN"/>
        </w:rPr>
        <w:t>Yuyang</w:t>
      </w:r>
      <w:proofErr w:type="spellEnd"/>
      <w:r>
        <w:rPr>
          <w:rFonts w:ascii="Times New Roman" w:hAnsi="Times New Roman" w:cs="Times New Roman"/>
          <w:iCs/>
          <w:sz w:val="21"/>
          <w:szCs w:val="21"/>
          <w:lang w:eastAsia="zh-CN"/>
        </w:rPr>
        <w:t xml:space="preserve"> Bao, </w:t>
      </w:r>
      <w:r w:rsidRPr="00462B83">
        <w:rPr>
          <w:rFonts w:ascii="Times New Roman" w:hAnsi="Times New Roman" w:cs="Times New Roman"/>
          <w:iCs/>
          <w:sz w:val="21"/>
          <w:szCs w:val="21"/>
          <w:lang w:eastAsia="zh-CN"/>
        </w:rPr>
        <w:t xml:space="preserve">A causal </w:t>
      </w:r>
      <w:proofErr w:type="gramStart"/>
      <w:r w:rsidRPr="00462B83">
        <w:rPr>
          <w:rFonts w:ascii="Times New Roman" w:hAnsi="Times New Roman" w:cs="Times New Roman"/>
          <w:iCs/>
          <w:sz w:val="21"/>
          <w:szCs w:val="21"/>
          <w:lang w:eastAsia="zh-CN"/>
        </w:rPr>
        <w:t>inference based</w:t>
      </w:r>
      <w:proofErr w:type="gramEnd"/>
      <w:r w:rsidRPr="00462B83">
        <w:rPr>
          <w:rFonts w:ascii="Times New Roman" w:hAnsi="Times New Roman" w:cs="Times New Roman"/>
          <w:iCs/>
          <w:sz w:val="21"/>
          <w:szCs w:val="21"/>
          <w:lang w:eastAsia="zh-CN"/>
        </w:rPr>
        <w:t xml:space="preserve"> speed control framework for discretionary lane-changing process</w:t>
      </w:r>
      <w:r>
        <w:rPr>
          <w:rFonts w:ascii="Times New Roman" w:hAnsi="Times New Roman" w:cs="Times New Roman"/>
          <w:iCs/>
          <w:sz w:val="21"/>
          <w:szCs w:val="21"/>
          <w:lang w:eastAsia="zh-CN"/>
        </w:rPr>
        <w:t xml:space="preserve"> </w:t>
      </w:r>
      <w:r>
        <w:rPr>
          <w:rFonts w:ascii="Times New Roman" w:hAnsi="Times New Roman" w:cs="Times New Roman"/>
          <w:iCs/>
          <w:sz w:val="21"/>
          <w:szCs w:val="21"/>
          <w:lang w:eastAsia="zh-CN"/>
        </w:rPr>
        <w:t>(</w:t>
      </w:r>
      <w:r w:rsidRPr="005A535E">
        <w:rPr>
          <w:rFonts w:ascii="Times New Roman" w:hAnsi="Times New Roman" w:cs="Times New Roman" w:hint="eastAsia"/>
          <w:iCs/>
          <w:sz w:val="21"/>
          <w:szCs w:val="21"/>
          <w:lang w:eastAsia="zh-CN"/>
        </w:rPr>
        <w:t>under review</w:t>
      </w:r>
      <w:r>
        <w:rPr>
          <w:rFonts w:ascii="Times New Roman" w:hAnsi="Times New Roman" w:cs="Times New Roman" w:hint="eastAsia"/>
          <w:iCs/>
          <w:sz w:val="21"/>
          <w:szCs w:val="21"/>
          <w:lang w:eastAsia="zh-CN"/>
        </w:rPr>
        <w:t>)</w:t>
      </w:r>
    </w:p>
    <w:p w14:paraId="7D275777" w14:textId="4CEBA686" w:rsidR="00C36209" w:rsidRPr="00C36209" w:rsidRDefault="00C36209" w:rsidP="00C36209">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C36209">
        <w:rPr>
          <w:rFonts w:ascii="Times New Roman" w:eastAsia="宋体" w:hAnsi="Times New Roman" w:cs="Times New Roman"/>
          <w:bCs/>
          <w:lang w:eastAsia="zh-CN"/>
        </w:rPr>
        <w:t xml:space="preserve">Yi Zhao, </w:t>
      </w:r>
      <w:r w:rsidRPr="00C36209">
        <w:rPr>
          <w:rFonts w:ascii="Times New Roman" w:eastAsia="宋体" w:hAnsi="Times New Roman" w:cs="Times New Roman"/>
          <w:b/>
          <w:lang w:eastAsia="zh-CN"/>
        </w:rPr>
        <w:t>Zhen Zhou</w:t>
      </w:r>
      <w:r>
        <w:rPr>
          <w:rFonts w:ascii="Times New Roman" w:eastAsia="宋体" w:hAnsi="Times New Roman" w:cs="Times New Roman"/>
          <w:b/>
          <w:lang w:eastAsia="zh-CN"/>
        </w:rPr>
        <w:t>*</w:t>
      </w:r>
      <w:r w:rsidRPr="00C36209">
        <w:rPr>
          <w:rFonts w:ascii="Times New Roman" w:eastAsia="宋体" w:hAnsi="Times New Roman" w:cs="Times New Roman"/>
          <w:b/>
          <w:lang w:eastAsia="zh-CN"/>
        </w:rPr>
        <w:t>,</w:t>
      </w:r>
      <w:r w:rsidRPr="00C36209">
        <w:rPr>
          <w:rFonts w:ascii="Times New Roman" w:eastAsia="宋体" w:hAnsi="Times New Roman" w:cs="Times New Roman"/>
          <w:bCs/>
          <w:lang w:eastAsia="zh-CN"/>
        </w:rPr>
        <w:t xml:space="preserve"> </w:t>
      </w:r>
      <w:proofErr w:type="spellStart"/>
      <w:r w:rsidRPr="00C36209">
        <w:rPr>
          <w:rFonts w:ascii="Times New Roman" w:eastAsia="宋体" w:hAnsi="Times New Roman" w:cs="Times New Roman"/>
          <w:bCs/>
          <w:lang w:eastAsia="zh-CN"/>
        </w:rPr>
        <w:t>Qilong</w:t>
      </w:r>
      <w:proofErr w:type="spellEnd"/>
      <w:r w:rsidRPr="00C36209">
        <w:rPr>
          <w:rFonts w:ascii="Times New Roman" w:eastAsia="宋体" w:hAnsi="Times New Roman" w:cs="Times New Roman"/>
          <w:bCs/>
          <w:lang w:eastAsia="zh-CN"/>
        </w:rPr>
        <w:t xml:space="preserve"> Pan, </w:t>
      </w:r>
      <w:proofErr w:type="spellStart"/>
      <w:r w:rsidRPr="00C36209">
        <w:rPr>
          <w:rFonts w:ascii="Times New Roman" w:eastAsia="宋体" w:hAnsi="Times New Roman" w:cs="Times New Roman"/>
          <w:bCs/>
          <w:lang w:eastAsia="zh-CN"/>
        </w:rPr>
        <w:t>Tianhua</w:t>
      </w:r>
      <w:proofErr w:type="spellEnd"/>
      <w:r w:rsidRPr="00C36209">
        <w:rPr>
          <w:rFonts w:ascii="Times New Roman" w:eastAsia="宋体" w:hAnsi="Times New Roman" w:cs="Times New Roman"/>
          <w:bCs/>
          <w:lang w:eastAsia="zh-CN"/>
        </w:rPr>
        <w:t xml:space="preserve"> Zhou, "G/M/N Queuing Model-Based Research on the Parking Spaces for Primary and Secondary School", Discrete Dynamics in Nature and Society, vol. 2020, Article ID 8870862, 7 pages, 2020. https://doi.org/10.1155/2020/8870862 </w:t>
      </w:r>
      <w:r w:rsidRPr="00C36209">
        <w:rPr>
          <w:rFonts w:ascii="Times New Roman" w:eastAsia="宋体" w:hAnsi="Times New Roman" w:cs="Times New Roman" w:hint="eastAsia"/>
          <w:bCs/>
          <w:lang w:eastAsia="zh-CN"/>
        </w:rPr>
        <w:t>(SCI</w:t>
      </w:r>
      <w:r>
        <w:rPr>
          <w:rFonts w:ascii="Times New Roman" w:eastAsia="宋体" w:hAnsi="Times New Roman" w:cs="Times New Roman"/>
          <w:bCs/>
          <w:lang w:eastAsia="zh-CN"/>
        </w:rPr>
        <w:t xml:space="preserve">, </w:t>
      </w:r>
      <w:r w:rsidRPr="00C36209">
        <w:rPr>
          <w:rFonts w:ascii="Times New Roman" w:eastAsia="宋体" w:hAnsi="Times New Roman" w:cs="Times New Roman"/>
          <w:bCs/>
          <w:lang w:eastAsia="zh-CN"/>
        </w:rPr>
        <w:t>Corresponding Author</w:t>
      </w:r>
      <w:r>
        <w:rPr>
          <w:rFonts w:ascii="Times New Roman" w:eastAsia="宋体" w:hAnsi="Times New Roman" w:cs="Times New Roman" w:hint="eastAsia"/>
          <w:bCs/>
          <w:lang w:eastAsia="zh-CN"/>
        </w:rPr>
        <w:t>)</w:t>
      </w:r>
    </w:p>
    <w:p w14:paraId="3CEF4C0E" w14:textId="1C98C7B2" w:rsidR="0054042D" w:rsidRDefault="00D61861" w:rsidP="00D61861">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396793">
        <w:rPr>
          <w:rFonts w:ascii="Times New Roman" w:eastAsia="宋体" w:hAnsi="Times New Roman" w:cs="Times New Roman" w:hint="eastAsia"/>
          <w:b/>
          <w:lang w:eastAsia="zh-CN"/>
        </w:rPr>
        <w:t>Z</w:t>
      </w:r>
      <w:r w:rsidRPr="00396793">
        <w:rPr>
          <w:rFonts w:ascii="Times New Roman" w:eastAsia="宋体" w:hAnsi="Times New Roman" w:cs="Times New Roman"/>
          <w:b/>
          <w:lang w:eastAsia="zh-CN"/>
        </w:rPr>
        <w:t>. Zhou</w:t>
      </w:r>
      <w:r w:rsidRPr="00D61861">
        <w:rPr>
          <w:rFonts w:ascii="Times New Roman" w:eastAsia="宋体" w:hAnsi="Times New Roman" w:cs="Times New Roman"/>
          <w:bCs/>
          <w:lang w:eastAsia="zh-CN"/>
        </w:rPr>
        <w:t>,</w:t>
      </w:r>
      <w:r>
        <w:rPr>
          <w:rFonts w:ascii="Times New Roman" w:eastAsia="宋体" w:hAnsi="Times New Roman" w:cs="Times New Roman"/>
          <w:bCs/>
          <w:lang w:eastAsia="zh-CN"/>
        </w:rPr>
        <w:t xml:space="preserve"> X. Zou</w:t>
      </w:r>
      <w:r w:rsidRPr="00D61861">
        <w:rPr>
          <w:rFonts w:ascii="Times New Roman" w:eastAsia="宋体" w:hAnsi="Times New Roman" w:cs="Times New Roman"/>
          <w:bCs/>
          <w:lang w:eastAsia="zh-CN"/>
        </w:rPr>
        <w:t>,</w:t>
      </w:r>
      <w:r>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Y. Wang</w:t>
      </w:r>
      <w:r w:rsidR="00BF6DCC">
        <w:rPr>
          <w:rFonts w:ascii="Times New Roman" w:eastAsia="宋体" w:hAnsi="Times New Roman" w:cs="Times New Roman"/>
          <w:bCs/>
          <w:lang w:eastAsia="zh-CN"/>
        </w:rPr>
        <w:t>*</w:t>
      </w:r>
      <w:r w:rsidRPr="00D61861">
        <w:rPr>
          <w:rFonts w:ascii="Times New Roman" w:eastAsia="宋体" w:hAnsi="Times New Roman" w:cs="Times New Roman"/>
          <w:bCs/>
          <w:lang w:eastAsia="zh-CN"/>
        </w:rPr>
        <w:t>. A study on the method of determining the number of doctors based on fatigue and numerical fitting[J].</w:t>
      </w:r>
      <w:r w:rsidRPr="00D61861">
        <w:rPr>
          <w:rFonts w:ascii="Times New Roman" w:eastAsia="宋体" w:hAnsi="Times New Roman" w:cs="Times New Roman" w:hint="eastAsia"/>
          <w:bCs/>
          <w:sz w:val="24"/>
          <w:szCs w:val="24"/>
        </w:rPr>
        <w:t xml:space="preserve"> China Health Industry</w:t>
      </w:r>
      <w:r w:rsidRPr="00D61861">
        <w:rPr>
          <w:rFonts w:ascii="Times New Roman" w:eastAsia="宋体" w:hAnsi="Times New Roman" w:cs="Times New Roman"/>
          <w:bCs/>
          <w:lang w:eastAsia="zh-CN"/>
        </w:rPr>
        <w:t>,</w:t>
      </w:r>
      <w:r>
        <w:rPr>
          <w:rFonts w:ascii="Times New Roman" w:hAnsi="Times New Roman" w:cs="Times New Roman"/>
          <w:bCs/>
        </w:rPr>
        <w:t xml:space="preserve"> </w:t>
      </w:r>
      <w:r w:rsidRPr="00D61861">
        <w:rPr>
          <w:rFonts w:ascii="Times New Roman" w:eastAsia="宋体" w:hAnsi="Times New Roman" w:cs="Times New Roman"/>
          <w:bCs/>
          <w:lang w:eastAsia="zh-CN"/>
        </w:rPr>
        <w:t>2020,17(13):180-183</w:t>
      </w:r>
      <w:r>
        <w:rPr>
          <w:rFonts w:ascii="Times New Roman" w:eastAsia="宋体" w:hAnsi="Times New Roman" w:cs="Times New Roman"/>
          <w:bCs/>
          <w:lang w:eastAsia="zh-CN"/>
        </w:rPr>
        <w:t>.</w:t>
      </w:r>
    </w:p>
    <w:p w14:paraId="477A1725" w14:textId="3FA17472" w:rsidR="004E208B" w:rsidRPr="004E208B" w:rsidRDefault="004E208B" w:rsidP="004E208B">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(Preprint) </w:t>
      </w:r>
      <w:r w:rsidRPr="004E208B">
        <w:rPr>
          <w:rFonts w:ascii="Times New Roman" w:eastAsia="宋体" w:hAnsi="Times New Roman" w:cs="Times New Roman"/>
          <w:bCs/>
          <w:lang w:eastAsia="zh-CN"/>
        </w:rPr>
        <w:t xml:space="preserve">Zou, </w:t>
      </w:r>
      <w:proofErr w:type="spellStart"/>
      <w:r w:rsidRPr="004E208B">
        <w:rPr>
          <w:rFonts w:ascii="Times New Roman" w:eastAsia="宋体" w:hAnsi="Times New Roman" w:cs="Times New Roman"/>
          <w:bCs/>
          <w:lang w:eastAsia="zh-CN"/>
        </w:rPr>
        <w:t>Xitian</w:t>
      </w:r>
      <w:proofErr w:type="spellEnd"/>
      <w:r w:rsidR="00396793">
        <w:rPr>
          <w:rFonts w:ascii="Times New Roman" w:eastAsia="宋体" w:hAnsi="Times New Roman" w:cs="Times New Roman"/>
          <w:bCs/>
          <w:lang w:eastAsia="zh-CN"/>
        </w:rPr>
        <w:t>,</w:t>
      </w:r>
      <w:r w:rsidRPr="004E208B">
        <w:rPr>
          <w:rFonts w:ascii="Times New Roman" w:eastAsia="宋体" w:hAnsi="Times New Roman" w:cs="Times New Roman"/>
          <w:bCs/>
          <w:lang w:eastAsia="zh-CN"/>
        </w:rPr>
        <w:t xml:space="preserve"> </w:t>
      </w:r>
      <w:r w:rsidRPr="00396793">
        <w:rPr>
          <w:rFonts w:ascii="Times New Roman" w:eastAsia="宋体" w:hAnsi="Times New Roman" w:cs="Times New Roman"/>
          <w:b/>
          <w:lang w:eastAsia="zh-CN"/>
        </w:rPr>
        <w:t>Zhou, Zhen</w:t>
      </w:r>
      <w:r w:rsidR="00396793" w:rsidRPr="00396793">
        <w:rPr>
          <w:rFonts w:ascii="Times New Roman" w:eastAsia="宋体" w:hAnsi="Times New Roman" w:cs="Times New Roman"/>
          <w:b/>
          <w:lang w:eastAsia="zh-CN"/>
        </w:rPr>
        <w:t>*</w:t>
      </w:r>
      <w:r w:rsidR="00396793">
        <w:rPr>
          <w:rFonts w:ascii="Times New Roman" w:eastAsia="宋体" w:hAnsi="Times New Roman" w:cs="Times New Roman"/>
          <w:bCs/>
          <w:lang w:eastAsia="zh-CN"/>
        </w:rPr>
        <w:t xml:space="preserve">, </w:t>
      </w:r>
      <w:r w:rsidRPr="004E208B">
        <w:rPr>
          <w:rFonts w:ascii="Times New Roman" w:eastAsia="宋体" w:hAnsi="Times New Roman" w:cs="Times New Roman"/>
          <w:bCs/>
          <w:lang w:eastAsia="zh-CN"/>
        </w:rPr>
        <w:t xml:space="preserve">Wang, </w:t>
      </w:r>
      <w:proofErr w:type="spellStart"/>
      <w:r w:rsidRPr="004E208B">
        <w:rPr>
          <w:rFonts w:ascii="Times New Roman" w:eastAsia="宋体" w:hAnsi="Times New Roman" w:cs="Times New Roman"/>
          <w:bCs/>
          <w:lang w:eastAsia="zh-CN"/>
        </w:rPr>
        <w:t>Yinghua</w:t>
      </w:r>
      <w:proofErr w:type="spellEnd"/>
      <w:r w:rsidRPr="004E208B">
        <w:rPr>
          <w:rFonts w:ascii="Times New Roman" w:eastAsia="宋体" w:hAnsi="Times New Roman" w:cs="Times New Roman"/>
          <w:bCs/>
          <w:lang w:eastAsia="zh-CN"/>
        </w:rPr>
        <w:t xml:space="preserve"> and Jiang, </w:t>
      </w:r>
      <w:proofErr w:type="spellStart"/>
      <w:r w:rsidRPr="004E208B">
        <w:rPr>
          <w:rFonts w:ascii="Times New Roman" w:eastAsia="宋体" w:hAnsi="Times New Roman" w:cs="Times New Roman"/>
          <w:bCs/>
          <w:lang w:eastAsia="zh-CN"/>
        </w:rPr>
        <w:t>Liping</w:t>
      </w:r>
      <w:proofErr w:type="spellEnd"/>
      <w:r w:rsidRPr="004E208B">
        <w:rPr>
          <w:rFonts w:ascii="Times New Roman" w:eastAsia="宋体" w:hAnsi="Times New Roman" w:cs="Times New Roman"/>
          <w:bCs/>
          <w:lang w:eastAsia="zh-CN"/>
        </w:rPr>
        <w:t>, How the Second Child and Immigration Policies Affect the Population Structure: An Example from a City in Jiangsu in the Context of Aging. (May 1, 2020). Available at SSRN: </w:t>
      </w:r>
      <w:hyperlink r:id="rId14" w:history="1">
        <w:r w:rsidR="00C36209" w:rsidRPr="004F169F">
          <w:rPr>
            <w:rStyle w:val="a7"/>
            <w:rFonts w:ascii="Times New Roman" w:eastAsia="宋体" w:hAnsi="Times New Roman" w:cs="Times New Roman"/>
            <w:bCs/>
            <w:lang w:eastAsia="zh-CN"/>
          </w:rPr>
          <w:t>https://ssrn.com/abstract=3614069</w:t>
        </w:r>
      </w:hyperlink>
      <w:r w:rsidRPr="004E208B">
        <w:rPr>
          <w:rFonts w:ascii="Times New Roman" w:eastAsia="宋体" w:hAnsi="Times New Roman" w:cs="Times New Roman"/>
          <w:bCs/>
          <w:lang w:eastAsia="zh-CN"/>
        </w:rPr>
        <w:t> or </w:t>
      </w:r>
      <w:hyperlink r:id="rId15" w:tgtFrame="_blank" w:history="1">
        <w:r w:rsidRPr="004E208B">
          <w:rPr>
            <w:rFonts w:ascii="Times New Roman" w:eastAsia="宋体" w:hAnsi="Times New Roman" w:cs="Times New Roman"/>
            <w:bCs/>
            <w:lang w:eastAsia="zh-CN"/>
          </w:rPr>
          <w:t>http://dx.doi.org/10.2139/ssrn.3614069</w:t>
        </w:r>
      </w:hyperlink>
    </w:p>
    <w:p w14:paraId="2EA906BB" w14:textId="77777777" w:rsidR="00D61861" w:rsidRPr="00D61861" w:rsidRDefault="00D61861" w:rsidP="00D61861">
      <w:pPr>
        <w:pStyle w:val="a3"/>
        <w:tabs>
          <w:tab w:val="right" w:pos="10530"/>
        </w:tabs>
        <w:spacing w:after="0" w:line="250" w:lineRule="exact"/>
        <w:jc w:val="both"/>
        <w:rPr>
          <w:rFonts w:ascii="Times New Roman" w:eastAsia="宋体" w:hAnsi="Times New Roman" w:cs="Times New Roman"/>
          <w:bCs/>
          <w:lang w:eastAsia="zh-CN"/>
        </w:rPr>
      </w:pPr>
    </w:p>
    <w:p w14:paraId="2E9E9BFD" w14:textId="77777777" w:rsidR="00E4077F" w:rsidRDefault="00E4077F" w:rsidP="00CD75C0">
      <w:pPr>
        <w:pBdr>
          <w:bottom w:val="single" w:sz="4" w:space="1" w:color="auto"/>
        </w:pBdr>
        <w:tabs>
          <w:tab w:val="right" w:pos="10512"/>
        </w:tabs>
        <w:spacing w:line="250" w:lineRule="exact"/>
        <w:jc w:val="both"/>
        <w:rPr>
          <w:rFonts w:ascii="Times New Roman" w:hAnsi="Times New Roman" w:cs="Times New Roman"/>
          <w:b/>
        </w:rPr>
      </w:pPr>
      <w:r>
        <w:rPr>
          <w:rFonts w:ascii="Times New Roman" w:hAnsi="Times New Roman" w:cs="Times New Roman" w:hint="eastAsia"/>
          <w:b/>
        </w:rPr>
        <w:t>INTERNSHIP</w:t>
      </w:r>
    </w:p>
    <w:p w14:paraId="653E428F" w14:textId="09B049C8" w:rsidR="00E20158" w:rsidRDefault="005C65A6" w:rsidP="00E20158">
      <w:pPr>
        <w:tabs>
          <w:tab w:val="right" w:pos="10530"/>
        </w:tabs>
        <w:spacing w:line="250" w:lineRule="exact"/>
        <w:rPr>
          <w:rFonts w:ascii="Times New Roman" w:hAnsi="Times New Roman" w:cs="Times New Roman"/>
        </w:rPr>
      </w:pPr>
      <w:r w:rsidRPr="00C269EB">
        <w:rPr>
          <w:rFonts w:ascii="Times New Roman" w:eastAsiaTheme="minorHAnsi" w:hAnsi="Times New Roman" w:cs="Times New Roman" w:hint="eastAsia"/>
          <w:b/>
          <w:sz w:val="22"/>
          <w:szCs w:val="22"/>
        </w:rPr>
        <w:t>I</w:t>
      </w:r>
      <w:r w:rsidRPr="00C269EB">
        <w:rPr>
          <w:rFonts w:ascii="Times New Roman" w:eastAsiaTheme="minorHAnsi" w:hAnsi="Times New Roman" w:cs="Times New Roman"/>
          <w:b/>
          <w:sz w:val="22"/>
          <w:szCs w:val="22"/>
        </w:rPr>
        <w:t xml:space="preserve">ntern Data Analyst </w:t>
      </w:r>
      <w:r w:rsidR="008D0832" w:rsidRPr="00C269EB">
        <w:rPr>
          <w:rFonts w:ascii="Times New Roman" w:eastAsiaTheme="minorHAnsi" w:hAnsi="Times New Roman" w:cs="Times New Roman" w:hint="eastAsia"/>
          <w:b/>
          <w:sz w:val="22"/>
          <w:szCs w:val="22"/>
        </w:rPr>
        <w:t>a</w:t>
      </w:r>
      <w:r w:rsidR="008D0832" w:rsidRPr="00C269EB">
        <w:rPr>
          <w:rFonts w:ascii="Times New Roman" w:eastAsiaTheme="minorHAnsi" w:hAnsi="Times New Roman" w:cs="Times New Roman"/>
          <w:b/>
          <w:sz w:val="22"/>
          <w:szCs w:val="22"/>
        </w:rPr>
        <w:t xml:space="preserve">t </w:t>
      </w:r>
      <w:proofErr w:type="spellStart"/>
      <w:r w:rsidR="00E20158" w:rsidRPr="00C269EB">
        <w:rPr>
          <w:rFonts w:ascii="Times New Roman" w:eastAsiaTheme="minorHAnsi" w:hAnsi="Times New Roman" w:cs="Times New Roman"/>
          <w:b/>
          <w:sz w:val="22"/>
          <w:szCs w:val="22"/>
        </w:rPr>
        <w:t>Donghai</w:t>
      </w:r>
      <w:proofErr w:type="spellEnd"/>
      <w:r w:rsidR="00E20158" w:rsidRPr="00C269EB">
        <w:rPr>
          <w:rFonts w:ascii="Times New Roman" w:eastAsiaTheme="minorHAnsi" w:hAnsi="Times New Roman" w:cs="Times New Roman"/>
          <w:b/>
          <w:sz w:val="22"/>
          <w:szCs w:val="22"/>
        </w:rPr>
        <w:t xml:space="preserve"> Securities</w:t>
      </w:r>
      <w:r w:rsidR="00E20158" w:rsidRPr="00C269EB">
        <w:rPr>
          <w:rFonts w:ascii="Times New Roman" w:eastAsiaTheme="minorHAnsi" w:hAnsi="Times New Roman" w:cs="Times New Roman" w:hint="eastAsia"/>
          <w:b/>
          <w:sz w:val="22"/>
          <w:szCs w:val="22"/>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hAnsi="Times New Roman" w:cs="Times New Roman" w:hint="eastAsia"/>
        </w:rPr>
        <w:t xml:space="preserve">        </w:t>
      </w:r>
      <w:r w:rsidR="00E20158">
        <w:rPr>
          <w:rFonts w:ascii="Times New Roman" w:hAnsi="Times New Roman" w:cs="Times New Roman"/>
        </w:rPr>
        <w:t xml:space="preserve">        </w:t>
      </w:r>
      <w:r w:rsidR="008D0832">
        <w:rPr>
          <w:rFonts w:ascii="Times New Roman" w:hAnsi="Times New Roman" w:cs="Times New Roman"/>
        </w:rPr>
        <w:t xml:space="preserve"> </w:t>
      </w:r>
      <w:r w:rsidR="00E20158" w:rsidRPr="00BA7512">
        <w:rPr>
          <w:rFonts w:ascii="Times New Roman" w:hAnsi="Times New Roman" w:cs="Times New Roman"/>
          <w:bCs/>
          <w:i/>
          <w:iCs/>
        </w:rPr>
        <w:t>0</w:t>
      </w:r>
      <w:r w:rsidR="00E20158">
        <w:rPr>
          <w:rFonts w:ascii="Times New Roman" w:hAnsi="Times New Roman" w:cs="Times New Roman"/>
          <w:bCs/>
          <w:i/>
          <w:iCs/>
        </w:rPr>
        <w:t>7</w:t>
      </w:r>
      <w:r w:rsidR="00E20158" w:rsidRPr="00BA7512">
        <w:rPr>
          <w:rFonts w:ascii="Times New Roman" w:hAnsi="Times New Roman" w:cs="Times New Roman" w:hint="eastAsia"/>
          <w:bCs/>
          <w:i/>
          <w:iCs/>
        </w:rPr>
        <w:t>/</w:t>
      </w:r>
      <w:r w:rsidR="00E20158" w:rsidRPr="00BA7512">
        <w:rPr>
          <w:rFonts w:ascii="Times New Roman" w:hAnsi="Times New Roman" w:cs="Times New Roman"/>
          <w:bCs/>
          <w:i/>
          <w:iCs/>
        </w:rPr>
        <w:t>20</w:t>
      </w:r>
      <w:r w:rsidR="00E20158">
        <w:rPr>
          <w:rFonts w:ascii="Times New Roman" w:hAnsi="Times New Roman" w:cs="Times New Roman"/>
          <w:bCs/>
          <w:i/>
          <w:iCs/>
        </w:rPr>
        <w:t>20</w:t>
      </w:r>
      <w:r w:rsidR="00E20158" w:rsidRPr="00BA7512">
        <w:rPr>
          <w:rFonts w:ascii="Times New Roman" w:hAnsi="Times New Roman" w:cs="Times New Roman"/>
          <w:bCs/>
          <w:i/>
          <w:iCs/>
        </w:rPr>
        <w:t>-0</w:t>
      </w:r>
      <w:r w:rsidR="00E20158">
        <w:rPr>
          <w:rFonts w:ascii="Times New Roman" w:hAnsi="Times New Roman" w:cs="Times New Roman"/>
          <w:bCs/>
          <w:i/>
          <w:iCs/>
        </w:rPr>
        <w:t>8</w:t>
      </w:r>
      <w:r w:rsidR="00E20158" w:rsidRPr="00BA7512">
        <w:rPr>
          <w:rFonts w:ascii="Times New Roman" w:hAnsi="Times New Roman" w:cs="Times New Roman"/>
          <w:bCs/>
          <w:i/>
          <w:iCs/>
        </w:rPr>
        <w:t>/20</w:t>
      </w:r>
      <w:r w:rsidR="00E20158">
        <w:rPr>
          <w:rFonts w:ascii="Times New Roman" w:hAnsi="Times New Roman" w:cs="Times New Roman"/>
          <w:bCs/>
          <w:i/>
          <w:iCs/>
        </w:rPr>
        <w:t>20</w:t>
      </w:r>
    </w:p>
    <w:p w14:paraId="6A359C93" w14:textId="77777777" w:rsidR="00875B4C" w:rsidRPr="00875B4C"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875B4C">
        <w:rPr>
          <w:rFonts w:ascii="Times New Roman" w:eastAsia="宋体" w:hAnsi="Times New Roman" w:cs="Times New Roman"/>
          <w:bCs/>
          <w:lang w:eastAsia="zh-CN"/>
        </w:rPr>
        <w:t xml:space="preserve">Used </w:t>
      </w:r>
      <w:proofErr w:type="spellStart"/>
      <w:r w:rsidRPr="00875B4C">
        <w:rPr>
          <w:rFonts w:ascii="Times New Roman" w:eastAsia="宋体" w:hAnsi="Times New Roman" w:cs="Times New Roman"/>
          <w:bCs/>
          <w:lang w:eastAsia="zh-CN"/>
        </w:rPr>
        <w:t>TuShare</w:t>
      </w:r>
      <w:proofErr w:type="spellEnd"/>
      <w:r w:rsidRPr="00875B4C">
        <w:rPr>
          <w:rFonts w:ascii="Times New Roman" w:eastAsia="宋体" w:hAnsi="Times New Roman" w:cs="Times New Roman"/>
          <w:bCs/>
          <w:lang w:eastAsia="zh-CN"/>
        </w:rPr>
        <w:t xml:space="preserve"> to crawl the historical data of China stocks, got the seven-day time series, divided the data set, and compressed and preprocessed the data</w:t>
      </w:r>
    </w:p>
    <w:p w14:paraId="25C4A72B" w14:textId="04AB9824" w:rsidR="00875B4C" w:rsidRPr="00875B4C"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875B4C">
        <w:rPr>
          <w:rFonts w:ascii="Times New Roman" w:eastAsia="宋体" w:hAnsi="Times New Roman" w:cs="Times New Roman"/>
          <w:bCs/>
          <w:lang w:eastAsia="zh-CN"/>
        </w:rPr>
        <w:t>Based on the three indicators of MACD</w:t>
      </w:r>
      <w:r w:rsidRPr="00875B4C">
        <w:rPr>
          <w:rFonts w:ascii="Times New Roman" w:eastAsia="宋体" w:hAnsi="Times New Roman" w:cs="Times New Roman"/>
          <w:bCs/>
          <w:lang w:eastAsia="zh-CN"/>
        </w:rPr>
        <w:t>，</w:t>
      </w:r>
      <w:r w:rsidRPr="00875B4C">
        <w:rPr>
          <w:rFonts w:ascii="Times New Roman" w:eastAsia="宋体" w:hAnsi="Times New Roman" w:cs="Times New Roman"/>
          <w:bCs/>
          <w:lang w:eastAsia="zh-CN"/>
        </w:rPr>
        <w:t>KDJ-K</w:t>
      </w:r>
      <w:r w:rsidRPr="00875B4C">
        <w:rPr>
          <w:rFonts w:ascii="Times New Roman" w:eastAsia="宋体" w:hAnsi="Times New Roman" w:cs="Times New Roman"/>
          <w:bCs/>
          <w:lang w:eastAsia="zh-CN"/>
        </w:rPr>
        <w:t>，</w:t>
      </w:r>
      <w:r w:rsidRPr="00875B4C">
        <w:rPr>
          <w:rFonts w:ascii="Times New Roman" w:eastAsia="宋体" w:hAnsi="Times New Roman" w:cs="Times New Roman"/>
          <w:bCs/>
          <w:lang w:eastAsia="zh-CN"/>
        </w:rPr>
        <w:t>and KDJ-D, t</w:t>
      </w:r>
      <w:r w:rsidR="00504C56">
        <w:rPr>
          <w:rFonts w:ascii="Times New Roman" w:eastAsia="宋体" w:hAnsi="Times New Roman" w:cs="Times New Roman"/>
          <w:bCs/>
          <w:lang w:eastAsia="zh-CN"/>
        </w:rPr>
        <w:t>ried</w:t>
      </w:r>
      <w:r w:rsidRPr="00875B4C">
        <w:rPr>
          <w:rFonts w:ascii="Times New Roman" w:eastAsia="宋体" w:hAnsi="Times New Roman" w:cs="Times New Roman"/>
          <w:bCs/>
          <w:lang w:eastAsia="zh-CN"/>
        </w:rPr>
        <w:t xml:space="preserve"> BP neural network to learn and process the data to forecast the stock market and recommend better stock codes</w:t>
      </w:r>
    </w:p>
    <w:p w14:paraId="40E4271F" w14:textId="3118069B" w:rsidR="00E20158" w:rsidRPr="00576629" w:rsidRDefault="00504C56" w:rsidP="00576629">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Got familiar with and l</w:t>
      </w:r>
      <w:r w:rsidR="00875B4C" w:rsidRPr="00875B4C">
        <w:rPr>
          <w:rFonts w:ascii="Times New Roman" w:eastAsia="宋体" w:hAnsi="Times New Roman" w:cs="Times New Roman"/>
          <w:bCs/>
          <w:lang w:eastAsia="zh-CN"/>
        </w:rPr>
        <w:t>earned the basics of the securities industry</w:t>
      </w:r>
    </w:p>
    <w:p w14:paraId="14E53D7B" w14:textId="3955FBE0" w:rsidR="00E20158" w:rsidRDefault="009C4525" w:rsidP="005A753D">
      <w:pPr>
        <w:tabs>
          <w:tab w:val="right" w:pos="10530"/>
        </w:tabs>
        <w:spacing w:line="250" w:lineRule="exact"/>
        <w:rPr>
          <w:rFonts w:ascii="Times New Roman" w:hAnsi="Times New Roman" w:cs="Times New Roman"/>
          <w:bCs/>
          <w:i/>
          <w:iCs/>
        </w:rPr>
      </w:pPr>
      <w:r w:rsidRPr="00C269EB">
        <w:rPr>
          <w:rFonts w:ascii="Times New Roman" w:eastAsiaTheme="minorHAnsi" w:hAnsi="Times New Roman" w:cs="Times New Roman"/>
          <w:b/>
          <w:sz w:val="22"/>
          <w:szCs w:val="22"/>
        </w:rPr>
        <w:t xml:space="preserve">Technology Department </w:t>
      </w:r>
      <w:r w:rsidR="001265B6" w:rsidRPr="00C269EB">
        <w:rPr>
          <w:rFonts w:ascii="Times New Roman" w:eastAsiaTheme="minorHAnsi" w:hAnsi="Times New Roman" w:cs="Times New Roman" w:hint="eastAsia"/>
          <w:b/>
          <w:sz w:val="22"/>
          <w:szCs w:val="22"/>
        </w:rPr>
        <w:t>a</w:t>
      </w:r>
      <w:r w:rsidR="001265B6" w:rsidRPr="00C269EB">
        <w:rPr>
          <w:rFonts w:ascii="Times New Roman" w:eastAsiaTheme="minorHAnsi" w:hAnsi="Times New Roman" w:cs="Times New Roman"/>
          <w:b/>
          <w:sz w:val="22"/>
          <w:szCs w:val="22"/>
        </w:rPr>
        <w:t xml:space="preserve">t </w:t>
      </w:r>
      <w:proofErr w:type="spellStart"/>
      <w:r w:rsidR="00E20158" w:rsidRPr="00C269EB">
        <w:rPr>
          <w:rFonts w:ascii="Times New Roman" w:eastAsiaTheme="minorHAnsi" w:hAnsi="Times New Roman" w:cs="Times New Roman"/>
          <w:b/>
          <w:sz w:val="22"/>
          <w:szCs w:val="22"/>
        </w:rPr>
        <w:t>Zhongjing</w:t>
      </w:r>
      <w:proofErr w:type="spellEnd"/>
      <w:r w:rsidR="00E20158" w:rsidRPr="00C269EB">
        <w:rPr>
          <w:rFonts w:ascii="Times New Roman" w:eastAsiaTheme="minorHAnsi" w:hAnsi="Times New Roman" w:cs="Times New Roman"/>
          <w:b/>
          <w:sz w:val="22"/>
          <w:szCs w:val="22"/>
        </w:rPr>
        <w:t xml:space="preserve"> Technology Corp., Shenzhen</w:t>
      </w:r>
      <w:r w:rsidR="00E20158" w:rsidRPr="00C269EB">
        <w:rPr>
          <w:rFonts w:ascii="Times New Roman" w:eastAsiaTheme="minorHAnsi" w:hAnsi="Times New Roman" w:cs="Times New Roman" w:hint="eastAsia"/>
          <w:b/>
          <w:sz w:val="22"/>
          <w:szCs w:val="22"/>
        </w:rPr>
        <w:t xml:space="preserve">  </w:t>
      </w:r>
      <w:r w:rsidR="00E20158" w:rsidRPr="00C269EB">
        <w:rPr>
          <w:rFonts w:ascii="Times New Roman" w:eastAsiaTheme="minorHAnsi" w:hAnsi="Times New Roman" w:cs="Times New Roman"/>
          <w:b/>
          <w:sz w:val="22"/>
          <w:szCs w:val="22"/>
        </w:rPr>
        <w:t xml:space="preserve"> </w:t>
      </w:r>
      <w:r w:rsidR="00E95D34" w:rsidRPr="00C269EB">
        <w:rPr>
          <w:rFonts w:ascii="Times New Roman" w:eastAsiaTheme="minorHAnsi" w:hAnsi="Times New Roman" w:cs="Times New Roman"/>
          <w:b/>
          <w:sz w:val="22"/>
          <w:szCs w:val="22"/>
        </w:rPr>
        <w:t xml:space="preserve"> </w:t>
      </w:r>
      <w:r w:rsidR="00E95D34">
        <w:rPr>
          <w:rFonts w:ascii="Times New Roman" w:hAnsi="Times New Roman" w:cs="Times New Roman"/>
          <w:bCs/>
        </w:rPr>
        <w:t xml:space="preserve"> </w:t>
      </w:r>
      <w:r w:rsidR="00E20158">
        <w:rPr>
          <w:rFonts w:ascii="Times New Roman" w:hAnsi="Times New Roman" w:cs="Times New Roman"/>
          <w:bCs/>
        </w:rPr>
        <w:t xml:space="preserve">   </w:t>
      </w:r>
      <w:r w:rsidR="00E20158" w:rsidRPr="00C53CE9">
        <w:rPr>
          <w:rFonts w:ascii="Times New Roman" w:hAnsi="Times New Roman" w:cs="Times New Roman" w:hint="eastAsia"/>
          <w:bCs/>
          <w:i/>
          <w:iCs/>
        </w:rPr>
        <w:t xml:space="preserve"> </w:t>
      </w:r>
      <w:r w:rsidR="00275ED7">
        <w:rPr>
          <w:rFonts w:ascii="Times New Roman" w:hAnsi="Times New Roman" w:cs="Times New Roman"/>
          <w:bCs/>
          <w:i/>
          <w:iCs/>
        </w:rPr>
        <w:t xml:space="preserve">  </w:t>
      </w:r>
      <w:r w:rsidR="00C269EB">
        <w:rPr>
          <w:rFonts w:ascii="Times New Roman" w:hAnsi="Times New Roman" w:cs="Times New Roman"/>
          <w:bCs/>
          <w:i/>
          <w:iCs/>
        </w:rPr>
        <w:t xml:space="preserve"> </w:t>
      </w:r>
      <w:r w:rsidR="00275ED7">
        <w:rPr>
          <w:rFonts w:ascii="Times New Roman" w:hAnsi="Times New Roman" w:cs="Times New Roman"/>
          <w:bCs/>
          <w:i/>
          <w:iCs/>
        </w:rPr>
        <w:t xml:space="preserve">   </w:t>
      </w:r>
      <w:r w:rsidR="006A2B8F">
        <w:rPr>
          <w:rFonts w:ascii="Times New Roman" w:hAnsi="Times New Roman" w:cs="Times New Roman"/>
          <w:bCs/>
          <w:i/>
          <w:iCs/>
        </w:rPr>
        <w:t xml:space="preserve"> </w:t>
      </w:r>
      <w:r w:rsidR="00275ED7">
        <w:rPr>
          <w:rFonts w:ascii="Times New Roman" w:hAnsi="Times New Roman" w:cs="Times New Roman"/>
          <w:bCs/>
          <w:i/>
          <w:iCs/>
        </w:rPr>
        <w:t xml:space="preserve">      </w:t>
      </w:r>
      <w:r w:rsidR="00CC1A69">
        <w:rPr>
          <w:rFonts w:ascii="Times New Roman" w:hAnsi="Times New Roman" w:cs="Times New Roman"/>
          <w:bCs/>
          <w:i/>
          <w:iCs/>
        </w:rPr>
        <w:t xml:space="preserve"> 01/2020</w:t>
      </w:r>
      <w:r w:rsidR="00CC1A69">
        <w:rPr>
          <w:rFonts w:ascii="Times New Roman" w:hAnsi="Times New Roman" w:cs="Times New Roman" w:hint="eastAsia"/>
          <w:bCs/>
          <w:i/>
          <w:iCs/>
        </w:rPr>
        <w:t>-</w:t>
      </w:r>
      <w:r w:rsidR="00CC1A69">
        <w:rPr>
          <w:rFonts w:ascii="Times New Roman" w:hAnsi="Times New Roman" w:cs="Times New Roman"/>
          <w:bCs/>
          <w:i/>
          <w:iCs/>
        </w:rPr>
        <w:t>09/2020</w:t>
      </w:r>
    </w:p>
    <w:p w14:paraId="5C4A916E" w14:textId="33BA043A" w:rsidR="00275ED7" w:rsidRPr="005E64F6" w:rsidRDefault="001E3A2A" w:rsidP="001E3A2A">
      <w:pPr>
        <w:tabs>
          <w:tab w:val="right" w:pos="10530"/>
        </w:tabs>
        <w:spacing w:line="250" w:lineRule="exact"/>
        <w:rPr>
          <w:rFonts w:ascii="Times New Roman" w:hAnsi="Times New Roman" w:cs="Times New Roman"/>
          <w:bCs/>
          <w:i/>
          <w:iCs/>
        </w:rPr>
      </w:pPr>
      <w:r>
        <w:rPr>
          <w:rFonts w:ascii="Times New Roman" w:hAnsi="Times New Roman" w:cs="Times New Roman" w:hint="eastAsia"/>
          <w:bCs/>
          <w:i/>
          <w:iCs/>
        </w:rPr>
        <w:t>S</w:t>
      </w:r>
      <w:r>
        <w:rPr>
          <w:rFonts w:ascii="Times New Roman" w:hAnsi="Times New Roman" w:cs="Times New Roman"/>
          <w:bCs/>
          <w:i/>
          <w:iCs/>
        </w:rPr>
        <w:t xml:space="preserve">upervisor: </w:t>
      </w:r>
      <w:r w:rsidR="00E95D34">
        <w:rPr>
          <w:rFonts w:ascii="Times New Roman" w:hAnsi="Times New Roman" w:cs="Times New Roman" w:hint="eastAsia"/>
          <w:bCs/>
          <w:i/>
          <w:iCs/>
        </w:rPr>
        <w:t>Bu</w:t>
      </w:r>
      <w:r>
        <w:rPr>
          <w:rFonts w:ascii="Times New Roman" w:hAnsi="Times New Roman" w:cs="Times New Roman"/>
          <w:bCs/>
          <w:i/>
          <w:iCs/>
        </w:rPr>
        <w:t xml:space="preserve"> </w:t>
      </w:r>
      <w:proofErr w:type="spellStart"/>
      <w:r>
        <w:rPr>
          <w:rFonts w:ascii="Times New Roman" w:hAnsi="Times New Roman" w:cs="Times New Roman"/>
          <w:bCs/>
          <w:i/>
          <w:iCs/>
        </w:rPr>
        <w:t>Youjun</w:t>
      </w:r>
      <w:proofErr w:type="spellEnd"/>
    </w:p>
    <w:p w14:paraId="09C04031" w14:textId="5AAD87B3" w:rsidR="00B02A41" w:rsidRDefault="00CC1A69" w:rsidP="00212C2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P</w:t>
      </w:r>
      <w:r>
        <w:rPr>
          <w:rFonts w:ascii="Times New Roman" w:eastAsia="宋体" w:hAnsi="Times New Roman" w:cs="Times New Roman"/>
          <w:bCs/>
          <w:lang w:eastAsia="zh-CN"/>
        </w:rPr>
        <w:t xml:space="preserve">articipated in </w:t>
      </w:r>
      <w:r w:rsidR="006014A3">
        <w:rPr>
          <w:rFonts w:ascii="Times New Roman" w:eastAsia="宋体" w:hAnsi="Times New Roman" w:cs="Times New Roman"/>
          <w:bCs/>
          <w:lang w:eastAsia="zh-CN"/>
        </w:rPr>
        <w:t>insurance technology project</w:t>
      </w:r>
      <w:r w:rsidR="003C21F5">
        <w:rPr>
          <w:rFonts w:ascii="Times New Roman" w:eastAsia="宋体" w:hAnsi="Times New Roman" w:cs="Times New Roman"/>
          <w:bCs/>
          <w:lang w:eastAsia="zh-CN"/>
        </w:rPr>
        <w:t xml:space="preserve"> related to IoT</w:t>
      </w:r>
      <w:r w:rsidR="006014A3">
        <w:rPr>
          <w:rFonts w:ascii="Times New Roman" w:eastAsia="宋体" w:hAnsi="Times New Roman" w:cs="Times New Roman"/>
          <w:bCs/>
          <w:lang w:eastAsia="zh-CN"/>
        </w:rPr>
        <w:t xml:space="preserve">, </w:t>
      </w:r>
      <w:r w:rsidR="00B02A41">
        <w:rPr>
          <w:rFonts w:ascii="Times New Roman" w:eastAsia="宋体" w:hAnsi="Times New Roman" w:cs="Times New Roman" w:hint="eastAsia"/>
          <w:bCs/>
          <w:lang w:eastAsia="zh-CN"/>
        </w:rPr>
        <w:t>I</w:t>
      </w:r>
      <w:r w:rsidR="00B02A41">
        <w:rPr>
          <w:rFonts w:ascii="Times New Roman" w:eastAsia="宋体" w:hAnsi="Times New Roman" w:cs="Times New Roman"/>
          <w:bCs/>
          <w:lang w:eastAsia="zh-CN"/>
        </w:rPr>
        <w:t xml:space="preserve"> </w:t>
      </w:r>
      <w:r w:rsidR="006014A3">
        <w:rPr>
          <w:rFonts w:ascii="Times New Roman" w:eastAsia="宋体" w:hAnsi="Times New Roman" w:cs="Times New Roman"/>
          <w:bCs/>
          <w:lang w:eastAsia="zh-CN"/>
        </w:rPr>
        <w:t>responsible for the Bluetooth module of the electric toothbrush,</w:t>
      </w:r>
      <w:r w:rsidR="009A5D52">
        <w:rPr>
          <w:rFonts w:ascii="Times New Roman" w:eastAsia="宋体" w:hAnsi="Times New Roman" w:cs="Times New Roman"/>
          <w:bCs/>
          <w:lang w:eastAsia="zh-CN"/>
        </w:rPr>
        <w:t xml:space="preserve"> including connecting the data of the electric toothbrush with</w:t>
      </w:r>
      <w:r w:rsidR="006014A3">
        <w:rPr>
          <w:rFonts w:ascii="Times New Roman" w:eastAsia="宋体" w:hAnsi="Times New Roman" w:cs="Times New Roman"/>
          <w:bCs/>
          <w:lang w:eastAsia="zh-CN"/>
        </w:rPr>
        <w:t xml:space="preserve"> the </w:t>
      </w:r>
      <w:proofErr w:type="spellStart"/>
      <w:r w:rsidR="006014A3">
        <w:rPr>
          <w:rFonts w:ascii="Times New Roman" w:eastAsia="宋体" w:hAnsi="Times New Roman" w:cs="Times New Roman"/>
          <w:bCs/>
          <w:lang w:eastAsia="zh-CN"/>
        </w:rPr>
        <w:t>wechat</w:t>
      </w:r>
      <w:proofErr w:type="spellEnd"/>
      <w:r w:rsidR="006014A3">
        <w:rPr>
          <w:rFonts w:ascii="Times New Roman" w:eastAsia="宋体" w:hAnsi="Times New Roman" w:cs="Times New Roman"/>
          <w:bCs/>
          <w:lang w:eastAsia="zh-CN"/>
        </w:rPr>
        <w:t xml:space="preserve"> official </w:t>
      </w:r>
      <w:r w:rsidR="009A5D52">
        <w:rPr>
          <w:rFonts w:ascii="Times New Roman" w:eastAsia="宋体" w:hAnsi="Times New Roman" w:cs="Times New Roman"/>
          <w:bCs/>
          <w:lang w:eastAsia="zh-CN"/>
        </w:rPr>
        <w:t>account</w:t>
      </w:r>
      <w:r w:rsidR="00212C22">
        <w:rPr>
          <w:rFonts w:ascii="Times New Roman" w:eastAsia="宋体" w:hAnsi="Times New Roman" w:cs="Times New Roman"/>
          <w:bCs/>
          <w:lang w:eastAsia="zh-CN"/>
        </w:rPr>
        <w:t xml:space="preserve">. </w:t>
      </w:r>
      <w:r w:rsidR="00B02A41" w:rsidRPr="00B02A41">
        <w:rPr>
          <w:rFonts w:ascii="Times New Roman" w:eastAsia="宋体" w:hAnsi="Times New Roman" w:cs="Times New Roman"/>
          <w:bCs/>
          <w:lang w:eastAsia="zh-CN"/>
        </w:rPr>
        <w:t xml:space="preserve">Explored the </w:t>
      </w:r>
      <w:r w:rsidR="00B02A41" w:rsidRPr="00B02A41">
        <w:rPr>
          <w:rFonts w:ascii="Times New Roman" w:eastAsia="宋体" w:hAnsi="Times New Roman" w:cs="Times New Roman"/>
          <w:bCs/>
          <w:lang w:eastAsia="zh-CN"/>
        </w:rPr>
        <w:lastRenderedPageBreak/>
        <w:t>application of sensors in electric toothbrushes</w:t>
      </w:r>
      <w:r w:rsidR="00425DB4">
        <w:rPr>
          <w:rFonts w:ascii="Times New Roman" w:eastAsia="宋体" w:hAnsi="Times New Roman" w:cs="Times New Roman"/>
          <w:bCs/>
          <w:lang w:eastAsia="zh-CN"/>
        </w:rPr>
        <w:t xml:space="preserve">, including </w:t>
      </w:r>
      <w:r w:rsidR="00091CB9" w:rsidRPr="00091CB9">
        <w:rPr>
          <w:rFonts w:ascii="Times New Roman" w:eastAsia="宋体" w:hAnsi="Times New Roman" w:cs="Times New Roman"/>
          <w:bCs/>
          <w:lang w:eastAsia="zh-CN"/>
        </w:rPr>
        <w:t>temperature</w:t>
      </w:r>
      <w:r w:rsidR="00712239">
        <w:rPr>
          <w:rFonts w:ascii="Times New Roman" w:eastAsia="宋体" w:hAnsi="Times New Roman" w:cs="Times New Roman"/>
          <w:bCs/>
          <w:lang w:eastAsia="zh-CN"/>
        </w:rPr>
        <w:t xml:space="preserve">, </w:t>
      </w:r>
      <w:r w:rsidR="00BE58DF">
        <w:rPr>
          <w:rFonts w:ascii="Times New Roman" w:eastAsia="宋体" w:hAnsi="Times New Roman" w:cs="Times New Roman" w:hint="eastAsia"/>
          <w:bCs/>
          <w:lang w:eastAsia="zh-CN"/>
        </w:rPr>
        <w:t>f</w:t>
      </w:r>
      <w:r w:rsidR="00BE58DF" w:rsidRPr="00BE58DF">
        <w:rPr>
          <w:rFonts w:ascii="Times New Roman" w:eastAsia="宋体" w:hAnsi="Times New Roman" w:cs="Times New Roman"/>
          <w:bCs/>
          <w:lang w:eastAsia="zh-CN"/>
        </w:rPr>
        <w:t>orce angle</w:t>
      </w:r>
      <w:r w:rsidR="00BE58DF">
        <w:rPr>
          <w:rFonts w:ascii="Times New Roman" w:eastAsia="宋体" w:hAnsi="Times New Roman" w:cs="Times New Roman"/>
          <w:bCs/>
          <w:lang w:eastAsia="zh-CN"/>
        </w:rPr>
        <w:t>,</w:t>
      </w:r>
      <w:r w:rsidR="00EB724B">
        <w:rPr>
          <w:rFonts w:ascii="Times New Roman" w:eastAsia="宋体" w:hAnsi="Times New Roman" w:cs="Times New Roman"/>
          <w:bCs/>
          <w:lang w:eastAsia="zh-CN"/>
        </w:rPr>
        <w:t xml:space="preserve"> </w:t>
      </w:r>
      <w:r w:rsidR="00EB724B">
        <w:rPr>
          <w:rFonts w:ascii="Times New Roman" w:eastAsia="宋体" w:hAnsi="Times New Roman" w:cs="Times New Roman" w:hint="eastAsia"/>
          <w:bCs/>
          <w:lang w:eastAsia="zh-CN"/>
        </w:rPr>
        <w:t>s</w:t>
      </w:r>
      <w:r w:rsidR="00EB724B" w:rsidRPr="00EB724B">
        <w:rPr>
          <w:rFonts w:ascii="Times New Roman" w:eastAsia="宋体" w:hAnsi="Times New Roman" w:cs="Times New Roman"/>
          <w:bCs/>
          <w:lang w:eastAsia="zh-CN"/>
        </w:rPr>
        <w:t>trength</w:t>
      </w:r>
      <w:r w:rsidR="00EB724B">
        <w:rPr>
          <w:rFonts w:ascii="Times New Roman" w:eastAsia="宋体" w:hAnsi="Times New Roman" w:cs="Times New Roman"/>
          <w:bCs/>
          <w:lang w:eastAsia="zh-CN"/>
        </w:rPr>
        <w:t xml:space="preserve">. </w:t>
      </w:r>
      <w:r w:rsidR="001A198B">
        <w:rPr>
          <w:rFonts w:ascii="Times New Roman" w:eastAsia="宋体" w:hAnsi="Times New Roman" w:cs="Times New Roman" w:hint="eastAsia"/>
          <w:bCs/>
          <w:lang w:eastAsia="zh-CN"/>
        </w:rPr>
        <w:t>I</w:t>
      </w:r>
      <w:r w:rsidR="001A198B">
        <w:rPr>
          <w:rFonts w:ascii="Times New Roman" w:eastAsia="宋体" w:hAnsi="Times New Roman" w:cs="Times New Roman"/>
          <w:bCs/>
          <w:lang w:eastAsia="zh-CN"/>
        </w:rPr>
        <w:t xml:space="preserve"> a</w:t>
      </w:r>
      <w:r w:rsidR="001A198B" w:rsidRPr="001A198B">
        <w:rPr>
          <w:rFonts w:ascii="Times New Roman" w:eastAsia="宋体" w:hAnsi="Times New Roman" w:cs="Times New Roman"/>
          <w:bCs/>
          <w:lang w:eastAsia="zh-CN"/>
        </w:rPr>
        <w:t xml:space="preserve">ttempt to detect and classify teeth based on </w:t>
      </w:r>
      <w:proofErr w:type="spellStart"/>
      <w:r w:rsidR="001A198B" w:rsidRPr="001A198B">
        <w:rPr>
          <w:rFonts w:ascii="Times New Roman" w:eastAsia="宋体" w:hAnsi="Times New Roman" w:cs="Times New Roman"/>
          <w:bCs/>
          <w:lang w:eastAsia="zh-CN"/>
        </w:rPr>
        <w:t>paddlepaddle</w:t>
      </w:r>
      <w:proofErr w:type="spellEnd"/>
    </w:p>
    <w:p w14:paraId="47FD604F" w14:textId="573AE717" w:rsidR="00CC1A69" w:rsidRPr="00C30FFB" w:rsidRDefault="00212C22" w:rsidP="00212C2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szCs w:val="24"/>
        </w:rPr>
        <w:t>Explored the relationship between technology and business models and how to meet the demand of different stakeholders, including suppliers, outsourcers, customers and third-parties</w:t>
      </w:r>
    </w:p>
    <w:p w14:paraId="3C020C10" w14:textId="37F3C0B0" w:rsidR="00C30FFB" w:rsidRPr="003C21F5" w:rsidRDefault="00C30FFB" w:rsidP="003C21F5">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212C22">
        <w:rPr>
          <w:rFonts w:ascii="Times New Roman" w:eastAsia="宋体" w:hAnsi="Times New Roman" w:cs="Times New Roman"/>
          <w:szCs w:val="24"/>
        </w:rPr>
        <w:t>Internship in industrial artificial intelligence</w:t>
      </w:r>
      <w:r>
        <w:rPr>
          <w:rFonts w:ascii="Times New Roman" w:eastAsia="宋体" w:hAnsi="Times New Roman" w:cs="Times New Roman"/>
          <w:szCs w:val="24"/>
          <w:lang w:eastAsia="zh-CN"/>
        </w:rPr>
        <w:t xml:space="preserve">. </w:t>
      </w:r>
      <w:r w:rsidRPr="006C1193">
        <w:rPr>
          <w:rFonts w:ascii="Times New Roman" w:eastAsia="宋体" w:hAnsi="Times New Roman" w:cs="Times New Roman"/>
          <w:szCs w:val="24"/>
        </w:rPr>
        <w:t>In</w:t>
      </w:r>
      <w:r>
        <w:rPr>
          <w:rFonts w:ascii="Times New Roman" w:eastAsia="宋体" w:hAnsi="Times New Roman" w:cs="Times New Roman"/>
          <w:szCs w:val="24"/>
        </w:rPr>
        <w:t xml:space="preserve"> the</w:t>
      </w:r>
      <w:r w:rsidRPr="006C1193">
        <w:rPr>
          <w:rFonts w:ascii="Times New Roman" w:eastAsia="宋体" w:hAnsi="Times New Roman" w:cs="Times New Roman"/>
          <w:szCs w:val="24"/>
        </w:rPr>
        <w:t xml:space="preserve"> projects related to smart grids</w:t>
      </w:r>
      <w:r>
        <w:rPr>
          <w:rFonts w:ascii="Times New Roman" w:eastAsia="宋体" w:hAnsi="Times New Roman" w:cs="Times New Roman"/>
          <w:szCs w:val="24"/>
        </w:rPr>
        <w:t xml:space="preserve">, </w:t>
      </w:r>
      <w:r>
        <w:rPr>
          <w:rFonts w:ascii="Times New Roman" w:eastAsia="宋体" w:hAnsi="Times New Roman" w:cs="Times New Roman" w:hint="eastAsia"/>
          <w:szCs w:val="24"/>
        </w:rPr>
        <w:t>p</w:t>
      </w:r>
      <w:r w:rsidRPr="001D7DC1">
        <w:rPr>
          <w:rFonts w:ascii="Times New Roman" w:eastAsia="宋体" w:hAnsi="Times New Roman" w:cs="Times New Roman"/>
          <w:szCs w:val="24"/>
        </w:rPr>
        <w:t xml:space="preserve">ut forward </w:t>
      </w:r>
      <w:r>
        <w:rPr>
          <w:rFonts w:ascii="Times New Roman" w:eastAsia="宋体" w:hAnsi="Times New Roman" w:cs="Times New Roman" w:hint="eastAsia"/>
          <w:szCs w:val="24"/>
          <w:lang w:eastAsia="zh-CN"/>
        </w:rPr>
        <w:t>my</w:t>
      </w:r>
      <w:r w:rsidRPr="001D7DC1">
        <w:rPr>
          <w:rFonts w:ascii="Times New Roman" w:eastAsia="宋体" w:hAnsi="Times New Roman" w:cs="Times New Roman"/>
          <w:szCs w:val="24"/>
        </w:rPr>
        <w:t xml:space="preserve"> own insights in</w:t>
      </w:r>
      <w:r>
        <w:rPr>
          <w:rFonts w:ascii="Times New Roman" w:eastAsia="宋体" w:hAnsi="Times New Roman" w:cs="Times New Roman"/>
          <w:szCs w:val="24"/>
        </w:rPr>
        <w:t>to</w:t>
      </w:r>
      <w:r w:rsidRPr="001D7DC1">
        <w:rPr>
          <w:rFonts w:ascii="Times New Roman" w:eastAsia="宋体" w:hAnsi="Times New Roman" w:cs="Times New Roman"/>
          <w:szCs w:val="24"/>
        </w:rPr>
        <w:t xml:space="preserve"> fault detection and safety assessment</w:t>
      </w:r>
      <w:r>
        <w:rPr>
          <w:rFonts w:ascii="Times New Roman" w:eastAsia="宋体" w:hAnsi="Times New Roman" w:cs="Times New Roman"/>
          <w:szCs w:val="24"/>
        </w:rPr>
        <w:t xml:space="preserve"> based on Computer Vision</w:t>
      </w:r>
      <w:r>
        <w:rPr>
          <w:rFonts w:ascii="Times New Roman" w:eastAsia="宋体" w:hAnsi="Times New Roman" w:cs="Times New Roman" w:hint="eastAsia"/>
          <w:szCs w:val="24"/>
          <w:lang w:eastAsia="zh-CN"/>
        </w:rPr>
        <w:t>,</w:t>
      </w:r>
      <w:r w:rsidRPr="001D7DC1">
        <w:rPr>
          <w:rFonts w:ascii="Times New Roman" w:eastAsia="宋体" w:hAnsi="Times New Roman" w:cs="Times New Roman"/>
          <w:szCs w:val="24"/>
        </w:rPr>
        <w:t xml:space="preserve"> searched many related documents</w:t>
      </w:r>
      <w:r>
        <w:rPr>
          <w:rFonts w:ascii="Times New Roman" w:eastAsia="宋体" w:hAnsi="Times New Roman" w:cs="Times New Roman"/>
          <w:szCs w:val="24"/>
        </w:rPr>
        <w:t xml:space="preserve">, </w:t>
      </w:r>
      <w:r>
        <w:rPr>
          <w:rFonts w:ascii="Times New Roman" w:eastAsia="宋体" w:hAnsi="Times New Roman" w:cs="Times New Roman" w:hint="eastAsia"/>
          <w:szCs w:val="24"/>
        </w:rPr>
        <w:t>did</w:t>
      </w:r>
      <w:r w:rsidRPr="001D7DC1">
        <w:rPr>
          <w:rFonts w:ascii="Times New Roman" w:eastAsia="宋体" w:hAnsi="Times New Roman" w:cs="Times New Roman"/>
          <w:szCs w:val="24"/>
        </w:rPr>
        <w:t xml:space="preserve"> some processing and analysis </w:t>
      </w:r>
      <w:r>
        <w:rPr>
          <w:rFonts w:ascii="Times New Roman" w:eastAsia="宋体" w:hAnsi="Times New Roman" w:cs="Times New Roman"/>
          <w:szCs w:val="24"/>
        </w:rPr>
        <w:t xml:space="preserve">of </w:t>
      </w:r>
      <w:r w:rsidRPr="001D7DC1">
        <w:rPr>
          <w:rFonts w:ascii="Times New Roman" w:eastAsia="宋体" w:hAnsi="Times New Roman" w:cs="Times New Roman"/>
          <w:szCs w:val="24"/>
        </w:rPr>
        <w:t>data</w:t>
      </w:r>
    </w:p>
    <w:p w14:paraId="032555A6" w14:textId="0556BCCF" w:rsidR="005345D4" w:rsidRPr="00FC06F6" w:rsidRDefault="004326DE" w:rsidP="005345D4">
      <w:pPr>
        <w:pStyle w:val="a3"/>
        <w:tabs>
          <w:tab w:val="right" w:pos="10530"/>
        </w:tabs>
        <w:spacing w:after="0" w:line="250" w:lineRule="exact"/>
        <w:ind w:left="220" w:hangingChars="100" w:hanging="220"/>
        <w:jc w:val="distribute"/>
        <w:rPr>
          <w:rFonts w:ascii="Times New Roman" w:eastAsia="宋体" w:hAnsi="Times New Roman" w:cs="Times New Roman"/>
          <w:bCs/>
          <w:i/>
          <w:iCs/>
          <w:lang w:eastAsia="zh-CN"/>
        </w:rPr>
      </w:pPr>
      <w:r w:rsidRPr="005A753D">
        <w:rPr>
          <w:rFonts w:ascii="Times New Roman" w:hAnsi="Times New Roman" w:cs="Times New Roman" w:hint="eastAsia"/>
          <w:b/>
          <w:lang w:eastAsia="zh-CN"/>
        </w:rPr>
        <w:t>I</w:t>
      </w:r>
      <w:r w:rsidRPr="005A753D">
        <w:rPr>
          <w:rFonts w:ascii="Times New Roman" w:hAnsi="Times New Roman" w:cs="Times New Roman"/>
          <w:b/>
          <w:lang w:eastAsia="zh-CN"/>
        </w:rPr>
        <w:t xml:space="preserve">ntern Researcher </w:t>
      </w:r>
      <w:r w:rsidR="000D2AC1" w:rsidRPr="005A753D">
        <w:rPr>
          <w:rFonts w:ascii="Times New Roman" w:hAnsi="Times New Roman" w:cs="Times New Roman" w:hint="eastAsia"/>
          <w:b/>
          <w:lang w:eastAsia="zh-CN"/>
        </w:rPr>
        <w:t>a</w:t>
      </w:r>
      <w:r w:rsidR="000D2AC1" w:rsidRPr="005A753D">
        <w:rPr>
          <w:rFonts w:ascii="Times New Roman" w:hAnsi="Times New Roman" w:cs="Times New Roman"/>
          <w:b/>
          <w:lang w:eastAsia="zh-CN"/>
        </w:rPr>
        <w:t xml:space="preserve">t </w:t>
      </w:r>
      <w:r w:rsidR="005345D4" w:rsidRPr="005A753D">
        <w:rPr>
          <w:rFonts w:ascii="Times New Roman" w:hAnsi="Times New Roman" w:cs="Times New Roman"/>
          <w:b/>
          <w:lang w:eastAsia="zh-CN"/>
        </w:rPr>
        <w:t>Jian</w:t>
      </w:r>
      <w:r w:rsidR="005345D4">
        <w:rPr>
          <w:rFonts w:ascii="Times New Roman" w:eastAsia="宋体" w:hAnsi="Times New Roman" w:cs="Times New Roman"/>
          <w:b/>
          <w:lang w:eastAsia="zh-CN"/>
        </w:rPr>
        <w:t xml:space="preserve">gsu </w:t>
      </w:r>
      <w:r w:rsidR="005345D4" w:rsidRPr="00FC06F6">
        <w:rPr>
          <w:rFonts w:ascii="Times New Roman" w:eastAsia="宋体" w:hAnsi="Times New Roman" w:cs="Times New Roman"/>
          <w:b/>
          <w:lang w:eastAsia="zh-CN"/>
        </w:rPr>
        <w:t xml:space="preserve">Provincial Hospital of </w:t>
      </w:r>
      <w:r w:rsidR="005345D4">
        <w:rPr>
          <w:rFonts w:ascii="Times New Roman" w:eastAsia="宋体" w:hAnsi="Times New Roman" w:cs="Times New Roman"/>
          <w:b/>
          <w:lang w:eastAsia="zh-CN"/>
        </w:rPr>
        <w:t>T</w:t>
      </w:r>
      <w:r w:rsidR="005345D4" w:rsidRPr="00FC06F6">
        <w:rPr>
          <w:rFonts w:ascii="Times New Roman" w:eastAsia="宋体" w:hAnsi="Times New Roman" w:cs="Times New Roman"/>
          <w:b/>
          <w:lang w:eastAsia="zh-CN"/>
        </w:rPr>
        <w:t>raditional Chinese</w:t>
      </w:r>
      <w:r w:rsidR="005345D4">
        <w:rPr>
          <w:rFonts w:ascii="Times New Roman" w:eastAsia="宋体" w:hAnsi="Times New Roman" w:cs="Times New Roman"/>
          <w:b/>
          <w:lang w:eastAsia="zh-CN"/>
        </w:rPr>
        <w:t xml:space="preserve"> Medicine</w:t>
      </w:r>
      <w:r>
        <w:rPr>
          <w:rFonts w:ascii="Times New Roman" w:eastAsia="宋体" w:hAnsi="Times New Roman" w:cs="Times New Roman"/>
          <w:b/>
          <w:lang w:eastAsia="zh-CN"/>
        </w:rPr>
        <w:t xml:space="preserve"> (</w:t>
      </w:r>
      <w:proofErr w:type="spellStart"/>
      <w:proofErr w:type="gramStart"/>
      <w:r>
        <w:rPr>
          <w:rFonts w:ascii="Times New Roman" w:eastAsia="宋体" w:hAnsi="Times New Roman" w:cs="Times New Roman"/>
          <w:b/>
          <w:lang w:eastAsia="zh-CN"/>
        </w:rPr>
        <w:t>Liyang</w:t>
      </w:r>
      <w:proofErr w:type="spellEnd"/>
      <w:r>
        <w:rPr>
          <w:rFonts w:ascii="Times New Roman" w:eastAsia="宋体" w:hAnsi="Times New Roman" w:cs="Times New Roman"/>
          <w:b/>
          <w:lang w:eastAsia="zh-CN"/>
        </w:rPr>
        <w:t xml:space="preserve">)   </w:t>
      </w:r>
      <w:proofErr w:type="gramEnd"/>
      <w:r>
        <w:rPr>
          <w:rFonts w:ascii="Times New Roman" w:eastAsia="宋体" w:hAnsi="Times New Roman" w:cs="Times New Roman"/>
          <w:b/>
          <w:lang w:eastAsia="zh-CN"/>
        </w:rPr>
        <w:t xml:space="preserve">    </w:t>
      </w:r>
      <w:r w:rsidR="005345D4" w:rsidRPr="003A25DC">
        <w:rPr>
          <w:rFonts w:ascii="Times New Roman" w:eastAsia="宋体" w:hAnsi="Times New Roman" w:cs="Times New Roman"/>
          <w:bCs/>
          <w:i/>
          <w:iCs/>
          <w:lang w:eastAsia="zh-CN"/>
        </w:rPr>
        <w:t>0</w:t>
      </w:r>
      <w:r w:rsidR="005345D4">
        <w:rPr>
          <w:rFonts w:ascii="Times New Roman" w:eastAsia="宋体" w:hAnsi="Times New Roman" w:cs="Times New Roman"/>
          <w:bCs/>
          <w:i/>
          <w:iCs/>
          <w:lang w:eastAsia="zh-CN"/>
        </w:rPr>
        <w:t>9</w:t>
      </w:r>
      <w:r w:rsidR="005345D4" w:rsidRPr="003A25DC">
        <w:rPr>
          <w:rFonts w:ascii="Times New Roman" w:eastAsia="宋体" w:hAnsi="Times New Roman" w:cs="Times New Roman"/>
          <w:bCs/>
          <w:i/>
          <w:iCs/>
          <w:lang w:eastAsia="zh-CN"/>
        </w:rPr>
        <w:t>/201</w:t>
      </w:r>
      <w:r w:rsidR="005345D4">
        <w:rPr>
          <w:rFonts w:ascii="Times New Roman" w:eastAsia="宋体" w:hAnsi="Times New Roman" w:cs="Times New Roman"/>
          <w:bCs/>
          <w:i/>
          <w:iCs/>
          <w:lang w:eastAsia="zh-CN"/>
        </w:rPr>
        <w:t>8-</w:t>
      </w:r>
      <w:r w:rsidR="005345D4" w:rsidRPr="00FC06F6">
        <w:rPr>
          <w:rFonts w:ascii="Times New Roman" w:eastAsia="宋体" w:hAnsi="Times New Roman" w:cs="Times New Roman"/>
          <w:bCs/>
          <w:i/>
          <w:iCs/>
          <w:lang w:eastAsia="zh-CN"/>
        </w:rPr>
        <w:t>09/2019</w:t>
      </w:r>
    </w:p>
    <w:p w14:paraId="4A537AA0" w14:textId="77777777" w:rsidR="005345D4" w:rsidRPr="005A7B96"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5A7B96">
        <w:rPr>
          <w:rFonts w:ascii="Times New Roman" w:eastAsia="宋体" w:hAnsi="Times New Roman" w:cs="Times New Roman"/>
          <w:bCs/>
          <w:iCs/>
          <w:lang w:eastAsia="zh-CN"/>
        </w:rPr>
        <w:t xml:space="preserve">Researched the medical record data of </w:t>
      </w:r>
      <w:proofErr w:type="spellStart"/>
      <w:r w:rsidRPr="005A7B96">
        <w:rPr>
          <w:rFonts w:ascii="Times New Roman" w:eastAsia="宋体" w:hAnsi="Times New Roman" w:cs="Times New Roman"/>
          <w:bCs/>
          <w:iCs/>
          <w:lang w:eastAsia="zh-CN"/>
        </w:rPr>
        <w:t>Liyang</w:t>
      </w:r>
      <w:proofErr w:type="spellEnd"/>
      <w:r w:rsidRPr="005A7B96">
        <w:rPr>
          <w:rFonts w:ascii="Times New Roman" w:eastAsia="宋体" w:hAnsi="Times New Roman" w:cs="Times New Roman"/>
          <w:bCs/>
          <w:iCs/>
          <w:lang w:eastAsia="zh-CN"/>
        </w:rPr>
        <w:t xml:space="preserve"> County from 2016 to 2019 and explored how to commercialize digital medical records</w:t>
      </w:r>
    </w:p>
    <w:p w14:paraId="7F94243D" w14:textId="77777777" w:rsidR="005345D4" w:rsidRPr="005A7B96"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5A7B96">
        <w:rPr>
          <w:rFonts w:ascii="Times New Roman" w:eastAsia="宋体" w:hAnsi="Times New Roman" w:cs="Times New Roman"/>
          <w:bCs/>
          <w:iCs/>
          <w:lang w:eastAsia="zh-CN"/>
        </w:rPr>
        <w:t>Predicted the future population structure under existing conditions based on Leslie model and predicted the future population structure by using modified Leslie model with two parameters of second child policy and immigration policy added</w:t>
      </w:r>
    </w:p>
    <w:p w14:paraId="713F4061" w14:textId="0670FDE9" w:rsidR="005345D4" w:rsidRPr="005A753D"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C</w:t>
      </w:r>
      <w:r w:rsidRPr="005A7B96">
        <w:rPr>
          <w:rFonts w:ascii="Times New Roman" w:eastAsia="宋体" w:hAnsi="Times New Roman" w:cs="Times New Roman"/>
          <w:bCs/>
          <w:iCs/>
          <w:lang w:eastAsia="zh-CN"/>
        </w:rPr>
        <w:t>ompleted the thesis “How the second child and immigration policies affect the population structure: an example from a city in Jiangsu in the context of aging”</w:t>
      </w:r>
      <w:r>
        <w:rPr>
          <w:rFonts w:ascii="Times New Roman" w:eastAsia="宋体" w:hAnsi="Times New Roman" w:cs="Times New Roman"/>
          <w:bCs/>
          <w:iCs/>
          <w:lang w:eastAsia="zh-CN"/>
        </w:rPr>
        <w:t xml:space="preserve"> </w:t>
      </w:r>
      <w:r w:rsidR="005A753D" w:rsidRPr="005A753D">
        <w:rPr>
          <w:rFonts w:ascii="Times New Roman" w:eastAsia="宋体" w:hAnsi="Times New Roman" w:cs="Times New Roman"/>
          <w:bCs/>
          <w:iCs/>
          <w:lang w:eastAsia="zh-CN"/>
        </w:rPr>
        <w:t>(</w:t>
      </w:r>
      <w:r w:rsidR="004E208B" w:rsidRPr="005A753D">
        <w:rPr>
          <w:rFonts w:ascii="Times New Roman" w:eastAsia="宋体" w:hAnsi="Times New Roman" w:cs="Times New Roman"/>
          <w:bCs/>
          <w:lang w:eastAsia="zh-CN"/>
        </w:rPr>
        <w:t>Corresponding author</w:t>
      </w:r>
      <w:r w:rsidR="005A753D" w:rsidRPr="005A753D">
        <w:rPr>
          <w:rFonts w:ascii="Times New Roman" w:eastAsia="宋体" w:hAnsi="Times New Roman" w:cs="Times New Roman"/>
          <w:bCs/>
          <w:iCs/>
          <w:lang w:eastAsia="zh-CN"/>
        </w:rPr>
        <w:t>)</w:t>
      </w:r>
    </w:p>
    <w:p w14:paraId="4E6058B2" w14:textId="77777777" w:rsidR="00D61861" w:rsidRPr="005345D4" w:rsidRDefault="00D61861" w:rsidP="005345D4">
      <w:pPr>
        <w:tabs>
          <w:tab w:val="right" w:pos="10530"/>
        </w:tabs>
        <w:spacing w:line="250" w:lineRule="exact"/>
        <w:jc w:val="both"/>
        <w:rPr>
          <w:rFonts w:ascii="Times New Roman" w:hAnsi="Times New Roman" w:cs="Times New Roman"/>
          <w:b/>
        </w:rPr>
      </w:pPr>
    </w:p>
    <w:p w14:paraId="60AB8418" w14:textId="1D0C0077" w:rsidR="00E4077F" w:rsidRPr="000053D2" w:rsidRDefault="00E4077F" w:rsidP="00E4077F">
      <w:pPr>
        <w:pBdr>
          <w:bottom w:val="single" w:sz="4" w:space="0" w:color="auto"/>
        </w:pBdr>
        <w:spacing w:line="250" w:lineRule="exact"/>
        <w:jc w:val="both"/>
        <w:rPr>
          <w:rFonts w:ascii="Times New Roman" w:hAnsi="Times New Roman" w:cs="Times New Roman"/>
          <w:b/>
          <w:bCs/>
          <w:color w:val="FF0000"/>
        </w:rPr>
      </w:pPr>
      <w:r w:rsidRPr="00C146B7">
        <w:rPr>
          <w:rFonts w:ascii="Times New Roman" w:hAnsi="Times New Roman" w:cs="Times New Roman" w:hint="eastAsia"/>
          <w:b/>
          <w:bCs/>
        </w:rPr>
        <w:t xml:space="preserve">ACADEMIC </w:t>
      </w:r>
      <w:r w:rsidR="00580E52" w:rsidRPr="00C146B7">
        <w:rPr>
          <w:rFonts w:ascii="Times New Roman" w:hAnsi="Times New Roman" w:cs="Times New Roman" w:hint="eastAsia"/>
          <w:b/>
          <w:bCs/>
        </w:rPr>
        <w:t>R</w:t>
      </w:r>
      <w:r w:rsidR="00580E52" w:rsidRPr="00C146B7">
        <w:rPr>
          <w:rFonts w:ascii="Times New Roman" w:hAnsi="Times New Roman" w:cs="Times New Roman"/>
          <w:b/>
          <w:bCs/>
        </w:rPr>
        <w:t>ESEARCH</w:t>
      </w:r>
      <w:r w:rsidR="00731D45">
        <w:rPr>
          <w:rFonts w:ascii="Times New Roman" w:hAnsi="Times New Roman" w:cs="Times New Roman" w:hint="eastAsia"/>
          <w:b/>
          <w:bCs/>
          <w:color w:val="FF0000"/>
        </w:rPr>
        <w:t xml:space="preserve"> </w:t>
      </w:r>
    </w:p>
    <w:p w14:paraId="23A2FFE6" w14:textId="2AF51748" w:rsidR="00303C6B" w:rsidRDefault="00574194" w:rsidP="00303C6B">
      <w:pPr>
        <w:tabs>
          <w:tab w:val="right" w:pos="10530"/>
        </w:tabs>
        <w:spacing w:line="250" w:lineRule="exact"/>
        <w:ind w:left="9900" w:hangingChars="4500" w:hanging="9900"/>
        <w:rPr>
          <w:rFonts w:ascii="Times New Roman" w:hAnsi="Times New Roman" w:cs="Times New Roman"/>
          <w:bCs/>
          <w:i/>
          <w:iCs/>
        </w:rPr>
      </w:pPr>
      <w:r>
        <w:rPr>
          <w:rFonts w:ascii="Times New Roman" w:eastAsiaTheme="minorHAnsi" w:hAnsi="Times New Roman" w:cs="Times New Roman" w:hint="eastAsia"/>
          <w:b/>
          <w:sz w:val="22"/>
          <w:szCs w:val="22"/>
        </w:rPr>
        <w:t>C</w:t>
      </w:r>
      <w:r>
        <w:rPr>
          <w:rFonts w:ascii="Times New Roman" w:eastAsiaTheme="minorHAnsi" w:hAnsi="Times New Roman" w:cs="Times New Roman"/>
          <w:b/>
          <w:sz w:val="22"/>
          <w:szCs w:val="22"/>
        </w:rPr>
        <w:t>ausal Inference in local traffic Flow</w:t>
      </w:r>
      <w:r w:rsidR="00303C6B">
        <w:rPr>
          <w:rFonts w:ascii="Times New Roman" w:eastAsiaTheme="minorHAnsi" w:hAnsi="Times New Roman" w:cs="Times New Roman"/>
          <w:b/>
          <w:sz w:val="22"/>
          <w:szCs w:val="22"/>
        </w:rPr>
        <w:t xml:space="preserve"> at UIUC                                       </w:t>
      </w:r>
      <w:r w:rsidR="00303C6B" w:rsidRPr="00EB724B">
        <w:rPr>
          <w:rFonts w:ascii="Times New Roman" w:eastAsiaTheme="minorHAnsi" w:hAnsi="Times New Roman" w:cs="Times New Roman"/>
          <w:b/>
          <w:sz w:val="22"/>
          <w:szCs w:val="22"/>
        </w:rPr>
        <w:t xml:space="preserve"> </w:t>
      </w:r>
      <w:r w:rsidR="00303C6B">
        <w:rPr>
          <w:rFonts w:ascii="Times New Roman" w:eastAsiaTheme="minorEastAsia" w:hAnsi="Times New Roman" w:cs="Times New Roman"/>
          <w:b/>
        </w:rPr>
        <w:t xml:space="preserve">  </w:t>
      </w:r>
      <w:r w:rsidR="00303C6B" w:rsidRPr="00570F3B">
        <w:t xml:space="preserve"> </w:t>
      </w:r>
      <w:r w:rsidR="00303C6B" w:rsidRPr="00570F3B">
        <w:rPr>
          <w:rFonts w:ascii="Times New Roman" w:hAnsi="Times New Roman" w:cs="Times New Roman"/>
          <w:bCs/>
          <w:i/>
          <w:iCs/>
        </w:rPr>
        <w:t>1</w:t>
      </w:r>
      <w:r w:rsidR="003067CE">
        <w:rPr>
          <w:rFonts w:ascii="Times New Roman" w:hAnsi="Times New Roman" w:cs="Times New Roman"/>
          <w:bCs/>
          <w:i/>
          <w:iCs/>
        </w:rPr>
        <w:t>2</w:t>
      </w:r>
      <w:r w:rsidR="00303C6B" w:rsidRPr="00570F3B">
        <w:rPr>
          <w:rFonts w:ascii="Times New Roman" w:hAnsi="Times New Roman" w:cs="Times New Roman"/>
          <w:bCs/>
          <w:i/>
          <w:iCs/>
        </w:rPr>
        <w:t>/202</w:t>
      </w:r>
      <w:r w:rsidR="00303C6B">
        <w:rPr>
          <w:rFonts w:ascii="Times New Roman" w:hAnsi="Times New Roman" w:cs="Times New Roman"/>
          <w:bCs/>
          <w:i/>
          <w:iCs/>
        </w:rPr>
        <w:t>1</w:t>
      </w:r>
      <w:r w:rsidR="00303C6B" w:rsidRPr="00570F3B">
        <w:rPr>
          <w:rFonts w:ascii="Times New Roman" w:hAnsi="Times New Roman" w:cs="Times New Roman"/>
          <w:bCs/>
          <w:i/>
          <w:iCs/>
        </w:rPr>
        <w:t>-</w:t>
      </w:r>
    </w:p>
    <w:p w14:paraId="43BF3E41" w14:textId="08632807" w:rsidR="00303C6B" w:rsidRPr="00303C6B" w:rsidRDefault="00303C6B" w:rsidP="00303C6B">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303C6B">
        <w:rPr>
          <w:rFonts w:ascii="Times New Roman" w:eastAsia="宋体" w:hAnsi="Times New Roman" w:cs="Times New Roman"/>
          <w:bCs/>
          <w:iCs/>
          <w:lang w:eastAsia="zh-CN"/>
        </w:rPr>
        <w:t>Ongoing research</w:t>
      </w:r>
      <w:r>
        <w:rPr>
          <w:rFonts w:ascii="Times New Roman" w:eastAsia="宋体" w:hAnsi="Times New Roman" w:cs="Times New Roman"/>
          <w:bCs/>
          <w:iCs/>
          <w:lang w:eastAsia="zh-CN"/>
        </w:rPr>
        <w:t xml:space="preserve">, </w:t>
      </w:r>
      <w:r w:rsidR="002D7949">
        <w:rPr>
          <w:rFonts w:ascii="Times New Roman" w:eastAsia="宋体" w:hAnsi="Times New Roman" w:cs="Times New Roman"/>
          <w:bCs/>
          <w:iCs/>
          <w:lang w:eastAsia="zh-CN"/>
        </w:rPr>
        <w:t>m</w:t>
      </w:r>
      <w:r w:rsidR="002D7949" w:rsidRPr="002D7949">
        <w:rPr>
          <w:rFonts w:ascii="Times New Roman" w:eastAsia="宋体" w:hAnsi="Times New Roman" w:cs="Times New Roman"/>
          <w:bCs/>
          <w:iCs/>
          <w:lang w:eastAsia="zh-CN"/>
        </w:rPr>
        <w:t>odeling of vehicle lane change behavior in local traffic flow based on causal inference, including the construction of causal diagrams</w:t>
      </w:r>
      <w:r w:rsidR="002D7949">
        <w:rPr>
          <w:rFonts w:ascii="Times New Roman" w:eastAsia="宋体" w:hAnsi="Times New Roman" w:cs="Times New Roman"/>
          <w:bCs/>
          <w:iCs/>
          <w:lang w:eastAsia="zh-CN"/>
        </w:rPr>
        <w:t>,</w:t>
      </w:r>
      <w:r w:rsidR="002D7949" w:rsidRPr="002D7949">
        <w:rPr>
          <w:rFonts w:ascii="Times New Roman" w:eastAsia="宋体" w:hAnsi="Times New Roman" w:cs="Times New Roman"/>
          <w:bCs/>
          <w:iCs/>
          <w:lang w:eastAsia="zh-CN"/>
        </w:rPr>
        <w:t xml:space="preserve"> calculation of causal effects</w:t>
      </w:r>
      <w:r w:rsidR="002D7949">
        <w:rPr>
          <w:rFonts w:ascii="Times New Roman" w:eastAsia="宋体" w:hAnsi="Times New Roman" w:cs="Times New Roman"/>
          <w:bCs/>
          <w:iCs/>
          <w:lang w:eastAsia="zh-CN"/>
        </w:rPr>
        <w:t xml:space="preserve">, </w:t>
      </w:r>
      <w:r w:rsidR="002D7949" w:rsidRPr="00C9297F">
        <w:rPr>
          <w:rFonts w:ascii="Times New Roman" w:hAnsi="Times New Roman" w:cs="Times New Roman"/>
          <w:color w:val="000000" w:themeColor="text1"/>
        </w:rPr>
        <w:t>placebo treatments</w:t>
      </w:r>
      <w:r w:rsidR="002D7949">
        <w:rPr>
          <w:rFonts w:ascii="Times New Roman" w:hAnsi="Times New Roman" w:cs="Times New Roman"/>
          <w:color w:val="000000" w:themeColor="text1"/>
        </w:rPr>
        <w:t xml:space="preserve"> effect</w:t>
      </w:r>
      <w:r w:rsidR="002D7949">
        <w:rPr>
          <w:rFonts w:ascii="Times New Roman" w:hAnsi="Times New Roman" w:cs="Times New Roman" w:hint="eastAsia"/>
          <w:color w:val="000000" w:themeColor="text1"/>
          <w:lang w:eastAsia="zh-CN"/>
        </w:rPr>
        <w:t>s</w:t>
      </w:r>
      <w:r w:rsidR="002D7949">
        <w:rPr>
          <w:rFonts w:ascii="Times New Roman" w:eastAsia="宋体" w:hAnsi="Times New Roman" w:cs="Times New Roman"/>
          <w:bCs/>
          <w:iCs/>
          <w:lang w:eastAsia="zh-CN"/>
        </w:rPr>
        <w:t>, etc.</w:t>
      </w:r>
    </w:p>
    <w:p w14:paraId="52A47882" w14:textId="624F0277" w:rsidR="00EC32C7" w:rsidRDefault="00EC32C7" w:rsidP="00EC32C7">
      <w:pPr>
        <w:tabs>
          <w:tab w:val="right" w:pos="10530"/>
        </w:tabs>
        <w:spacing w:line="250" w:lineRule="exact"/>
        <w:ind w:left="9900" w:hangingChars="4500" w:hanging="9900"/>
        <w:rPr>
          <w:rFonts w:ascii="Times New Roman" w:hAnsi="Times New Roman" w:cs="Times New Roman"/>
          <w:bCs/>
          <w:i/>
          <w:iCs/>
        </w:rPr>
      </w:pPr>
      <w:r>
        <w:rPr>
          <w:rFonts w:ascii="Times New Roman" w:eastAsiaTheme="minorHAnsi" w:hAnsi="Times New Roman" w:cs="Times New Roman"/>
          <w:b/>
          <w:sz w:val="22"/>
          <w:szCs w:val="22"/>
        </w:rPr>
        <w:t>Web APP</w:t>
      </w:r>
      <w:r w:rsidR="00CB74FE">
        <w:rPr>
          <w:rFonts w:ascii="Times New Roman" w:eastAsiaTheme="minorHAnsi" w:hAnsi="Times New Roman" w:cs="Times New Roman"/>
          <w:b/>
          <w:sz w:val="22"/>
          <w:szCs w:val="22"/>
        </w:rPr>
        <w:t xml:space="preserve"> by </w:t>
      </w:r>
      <w:r w:rsidR="00574194">
        <w:rPr>
          <w:rFonts w:ascii="Times New Roman" w:eastAsiaTheme="minorHAnsi" w:hAnsi="Times New Roman" w:cs="Times New Roman"/>
          <w:b/>
          <w:sz w:val="22"/>
          <w:szCs w:val="22"/>
        </w:rPr>
        <w:t>U</w:t>
      </w:r>
      <w:r w:rsidR="00CB74FE">
        <w:rPr>
          <w:rFonts w:ascii="Times New Roman" w:eastAsiaTheme="minorHAnsi" w:hAnsi="Times New Roman" w:cs="Times New Roman"/>
          <w:b/>
          <w:sz w:val="22"/>
          <w:szCs w:val="22"/>
        </w:rPr>
        <w:t>sing</w:t>
      </w:r>
      <w:r w:rsidR="00574194">
        <w:rPr>
          <w:rFonts w:ascii="Times New Roman" w:eastAsiaTheme="minorHAnsi" w:hAnsi="Times New Roman" w:cs="Times New Roman"/>
          <w:b/>
          <w:sz w:val="22"/>
          <w:szCs w:val="22"/>
        </w:rPr>
        <w:t xml:space="preserve"> s</w:t>
      </w:r>
      <w:r w:rsidR="00CB74FE">
        <w:rPr>
          <w:rFonts w:ascii="Times New Roman" w:eastAsiaTheme="minorHAnsi" w:hAnsi="Times New Roman" w:cs="Times New Roman"/>
          <w:b/>
          <w:sz w:val="22"/>
          <w:szCs w:val="22"/>
        </w:rPr>
        <w:t>hiny</w:t>
      </w:r>
      <w:r w:rsidR="00574194">
        <w:rPr>
          <w:rFonts w:ascii="Times New Roman" w:eastAsiaTheme="minorHAnsi" w:hAnsi="Times New Roman" w:cs="Times New Roman"/>
          <w:b/>
          <w:sz w:val="22"/>
          <w:szCs w:val="22"/>
        </w:rPr>
        <w:t xml:space="preserve"> at UIUC</w:t>
      </w:r>
      <w:r>
        <w:rPr>
          <w:rFonts w:ascii="Times New Roman" w:eastAsiaTheme="minorHAnsi" w:hAnsi="Times New Roman" w:cs="Times New Roman"/>
          <w:b/>
          <w:sz w:val="22"/>
          <w:szCs w:val="22"/>
        </w:rPr>
        <w:t xml:space="preserve">      </w:t>
      </w:r>
      <w:r w:rsidR="00CB74FE">
        <w:rPr>
          <w:rFonts w:ascii="Times New Roman" w:eastAsiaTheme="minorHAnsi" w:hAnsi="Times New Roman" w:cs="Times New Roman"/>
          <w:b/>
          <w:sz w:val="22"/>
          <w:szCs w:val="22"/>
        </w:rPr>
        <w:t xml:space="preserve">                   </w:t>
      </w:r>
      <w:r w:rsidR="00574194">
        <w:rPr>
          <w:rFonts w:ascii="Times New Roman" w:eastAsiaTheme="minorHAnsi" w:hAnsi="Times New Roman" w:cs="Times New Roman"/>
          <w:b/>
          <w:sz w:val="22"/>
          <w:szCs w:val="22"/>
        </w:rPr>
        <w:t xml:space="preserve"> </w:t>
      </w:r>
      <w:r w:rsidR="00CB74FE">
        <w:rPr>
          <w:rFonts w:ascii="Times New Roman" w:eastAsiaTheme="minorHAnsi" w:hAnsi="Times New Roman" w:cs="Times New Roman"/>
          <w:b/>
          <w:sz w:val="22"/>
          <w:szCs w:val="22"/>
        </w:rPr>
        <w:t xml:space="preserve">                    </w:t>
      </w:r>
      <w:r>
        <w:rPr>
          <w:rFonts w:ascii="Times New Roman" w:eastAsiaTheme="minorHAnsi" w:hAnsi="Times New Roman" w:cs="Times New Roman"/>
          <w:b/>
          <w:sz w:val="22"/>
          <w:szCs w:val="22"/>
        </w:rPr>
        <w:t xml:space="preserve">   </w:t>
      </w:r>
      <w:r w:rsidRPr="00EB724B">
        <w:rPr>
          <w:rFonts w:ascii="Times New Roman" w:eastAsiaTheme="minorHAnsi" w:hAnsi="Times New Roman" w:cs="Times New Roman"/>
          <w:b/>
          <w:sz w:val="22"/>
          <w:szCs w:val="22"/>
        </w:rPr>
        <w:t xml:space="preserve"> </w:t>
      </w:r>
      <w:r>
        <w:rPr>
          <w:rFonts w:ascii="Times New Roman" w:eastAsiaTheme="minorEastAsia" w:hAnsi="Times New Roman" w:cs="Times New Roman"/>
          <w:b/>
        </w:rPr>
        <w:t xml:space="preserve">  </w:t>
      </w:r>
      <w:r w:rsidRPr="00570F3B">
        <w:t xml:space="preserve"> </w:t>
      </w:r>
      <w:r w:rsidRPr="00570F3B">
        <w:rPr>
          <w:rFonts w:ascii="Times New Roman" w:hAnsi="Times New Roman" w:cs="Times New Roman"/>
          <w:bCs/>
          <w:i/>
          <w:iCs/>
        </w:rPr>
        <w:t>1</w:t>
      </w:r>
      <w:r w:rsidR="00CB74FE">
        <w:rPr>
          <w:rFonts w:ascii="Times New Roman" w:hAnsi="Times New Roman" w:cs="Times New Roman"/>
          <w:bCs/>
          <w:i/>
          <w:iCs/>
        </w:rPr>
        <w:t>0</w:t>
      </w:r>
      <w:r w:rsidRPr="00570F3B">
        <w:rPr>
          <w:rFonts w:ascii="Times New Roman" w:hAnsi="Times New Roman" w:cs="Times New Roman"/>
          <w:bCs/>
          <w:i/>
          <w:iCs/>
        </w:rPr>
        <w:t>/202</w:t>
      </w:r>
      <w:r w:rsidR="00CB74FE">
        <w:rPr>
          <w:rFonts w:ascii="Times New Roman" w:hAnsi="Times New Roman" w:cs="Times New Roman"/>
          <w:bCs/>
          <w:i/>
          <w:iCs/>
        </w:rPr>
        <w:t>1</w:t>
      </w:r>
      <w:r w:rsidRPr="00570F3B">
        <w:rPr>
          <w:rFonts w:ascii="Times New Roman" w:hAnsi="Times New Roman" w:cs="Times New Roman"/>
          <w:bCs/>
          <w:i/>
          <w:iCs/>
        </w:rPr>
        <w:t>-</w:t>
      </w:r>
      <w:r w:rsidR="00303C6B">
        <w:rPr>
          <w:rFonts w:ascii="Times New Roman" w:hAnsi="Times New Roman" w:cs="Times New Roman"/>
          <w:bCs/>
          <w:i/>
          <w:iCs/>
        </w:rPr>
        <w:t>05</w:t>
      </w:r>
      <w:r>
        <w:rPr>
          <w:rFonts w:ascii="Times New Roman" w:hAnsi="Times New Roman" w:cs="Times New Roman"/>
          <w:bCs/>
          <w:i/>
          <w:iCs/>
        </w:rPr>
        <w:t>/202</w:t>
      </w:r>
      <w:r w:rsidR="00303C6B">
        <w:rPr>
          <w:rFonts w:ascii="Times New Roman" w:hAnsi="Times New Roman" w:cs="Times New Roman"/>
          <w:bCs/>
          <w:i/>
          <w:iCs/>
        </w:rPr>
        <w:t>2</w:t>
      </w:r>
    </w:p>
    <w:p w14:paraId="1D11D53A" w14:textId="795D769C" w:rsidR="00EC32C7" w:rsidRDefault="00EC32C7" w:rsidP="00EC32C7">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EC32C7">
        <w:rPr>
          <w:rFonts w:ascii="Times New Roman" w:eastAsia="宋体" w:hAnsi="Times New Roman" w:cs="Times New Roman"/>
          <w:bCs/>
          <w:iCs/>
          <w:lang w:eastAsia="zh-CN"/>
        </w:rPr>
        <w:t>For modeling a dice game, use shiny to complete the auxiliary system of the game</w:t>
      </w:r>
    </w:p>
    <w:p w14:paraId="710EB751" w14:textId="77777777" w:rsidR="00450909" w:rsidRDefault="00450909" w:rsidP="00450909">
      <w:pPr>
        <w:pStyle w:val="a3"/>
        <w:numPr>
          <w:ilvl w:val="0"/>
          <w:numId w:val="1"/>
        </w:numPr>
        <w:tabs>
          <w:tab w:val="right" w:pos="10530"/>
        </w:tabs>
        <w:spacing w:line="250" w:lineRule="exact"/>
        <w:jc w:val="both"/>
        <w:rPr>
          <w:rFonts w:ascii="Times New Roman" w:eastAsia="宋体" w:hAnsi="Times New Roman" w:cs="Times New Roman"/>
          <w:bCs/>
          <w:iCs/>
          <w:lang w:eastAsia="zh-CN"/>
        </w:rPr>
      </w:pPr>
      <w:r w:rsidRPr="00450909">
        <w:rPr>
          <w:rFonts w:ascii="Times New Roman" w:eastAsia="宋体" w:hAnsi="Times New Roman" w:cs="Times New Roman"/>
          <w:bCs/>
          <w:iCs/>
          <w:lang w:eastAsia="zh-CN"/>
        </w:rPr>
        <w:t>Sentiment analysis of movie reviews, build a binary classification model to predict the sentiment of movie reviews, use the text2vec function to create a word list, build a DT matrix, use ridge regression for prediction, and finally build a movie recommendation based on the model using shiny 's webpage</w:t>
      </w:r>
    </w:p>
    <w:p w14:paraId="546CEE59" w14:textId="011DC943" w:rsidR="00450909" w:rsidRDefault="00450909" w:rsidP="00450909">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450909">
        <w:rPr>
          <w:rFonts w:ascii="Times New Roman" w:eastAsia="宋体" w:hAnsi="Times New Roman" w:cs="Times New Roman"/>
          <w:bCs/>
          <w:iCs/>
          <w:lang w:eastAsia="zh-CN"/>
        </w:rPr>
        <w:t xml:space="preserve">Participated in building an interactive web page with functions for data set display and preprocessing, also using shiny, responsible for the </w:t>
      </w:r>
      <w:r>
        <w:rPr>
          <w:rFonts w:ascii="Times New Roman" w:eastAsia="宋体" w:hAnsi="Times New Roman" w:cs="Times New Roman"/>
          <w:bCs/>
          <w:iCs/>
          <w:lang w:eastAsia="zh-CN"/>
        </w:rPr>
        <w:t>\</w:t>
      </w:r>
      <w:r w:rsidRPr="00450909">
        <w:rPr>
          <w:rFonts w:ascii="Times New Roman" w:eastAsia="宋体" w:hAnsi="Times New Roman" w:cs="Times New Roman"/>
          <w:bCs/>
          <w:iCs/>
          <w:lang w:eastAsia="zh-CN"/>
        </w:rPr>
        <w:t>data cleaning function and response variables</w:t>
      </w:r>
    </w:p>
    <w:p w14:paraId="6EBEB2EE" w14:textId="69B3572E" w:rsidR="00AB5E50" w:rsidRDefault="00574194" w:rsidP="00450909">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hint="eastAsia"/>
          <w:bCs/>
          <w:iCs/>
          <w:lang w:eastAsia="zh-CN"/>
        </w:rPr>
        <w:t>C</w:t>
      </w:r>
      <w:r w:rsidRPr="00574194">
        <w:rPr>
          <w:rFonts w:ascii="Times New Roman" w:eastAsia="宋体" w:hAnsi="Times New Roman" w:cs="Times New Roman"/>
          <w:bCs/>
          <w:iCs/>
          <w:lang w:eastAsia="zh-CN"/>
        </w:rPr>
        <w:t xml:space="preserve">ommissioned by a music industry company to build an interactive web page for data pre-processing and data prediction using shiny. As the person in charge, I completed the construction of the interactive web page framework and was also responsible for the code of the clustering plus </w:t>
      </w:r>
      <w:proofErr w:type="spellStart"/>
      <w:r w:rsidRPr="00574194">
        <w:rPr>
          <w:rFonts w:ascii="Times New Roman" w:eastAsia="宋体" w:hAnsi="Times New Roman" w:cs="Times New Roman"/>
          <w:bCs/>
          <w:iCs/>
          <w:lang w:eastAsia="zh-CN"/>
        </w:rPr>
        <w:t>XGBoost</w:t>
      </w:r>
      <w:proofErr w:type="spellEnd"/>
      <w:r w:rsidRPr="00574194">
        <w:rPr>
          <w:rFonts w:ascii="Times New Roman" w:eastAsia="宋体" w:hAnsi="Times New Roman" w:cs="Times New Roman"/>
          <w:bCs/>
          <w:iCs/>
          <w:lang w:eastAsia="zh-CN"/>
        </w:rPr>
        <w:t xml:space="preserve"> model</w:t>
      </w:r>
    </w:p>
    <w:p w14:paraId="1FFE52CA" w14:textId="020875E7" w:rsidR="00455020" w:rsidRPr="00450909" w:rsidRDefault="00455020" w:rsidP="00450909">
      <w:pPr>
        <w:tabs>
          <w:tab w:val="right" w:pos="10530"/>
        </w:tabs>
        <w:spacing w:line="250" w:lineRule="exact"/>
        <w:jc w:val="both"/>
        <w:rPr>
          <w:rFonts w:ascii="Times New Roman" w:hAnsi="Times New Roman" w:cs="Times New Roman"/>
          <w:bCs/>
          <w:iCs/>
        </w:rPr>
      </w:pPr>
      <w:r w:rsidRPr="00450909">
        <w:rPr>
          <w:rFonts w:ascii="Times New Roman" w:hAnsi="Times New Roman" w:cs="Times New Roman"/>
          <w:b/>
        </w:rPr>
        <w:t xml:space="preserve">Graduation Project </w:t>
      </w:r>
      <w:r w:rsidRPr="00450909">
        <w:rPr>
          <w:rFonts w:ascii="Times New Roman" w:hAnsi="Times New Roman" w:cs="Times New Roman" w:hint="eastAsia"/>
          <w:b/>
        </w:rPr>
        <w:t>at</w:t>
      </w:r>
      <w:r w:rsidRPr="00450909">
        <w:rPr>
          <w:rFonts w:ascii="Times New Roman" w:hAnsi="Times New Roman" w:cs="Times New Roman"/>
          <w:b/>
        </w:rPr>
        <w:t xml:space="preserve"> WHUT: Dynamic </w:t>
      </w:r>
      <w:r w:rsidR="00303C6B">
        <w:rPr>
          <w:rFonts w:ascii="Times New Roman" w:hAnsi="Times New Roman" w:cs="Times New Roman"/>
          <w:b/>
        </w:rPr>
        <w:t>R</w:t>
      </w:r>
      <w:r w:rsidRPr="00450909">
        <w:rPr>
          <w:rFonts w:ascii="Times New Roman" w:hAnsi="Times New Roman" w:cs="Times New Roman"/>
          <w:b/>
        </w:rPr>
        <w:t xml:space="preserve">eal-time </w:t>
      </w:r>
      <w:r w:rsidR="00303C6B">
        <w:rPr>
          <w:rFonts w:ascii="Times New Roman" w:hAnsi="Times New Roman" w:cs="Times New Roman"/>
          <w:b/>
        </w:rPr>
        <w:t>V</w:t>
      </w:r>
      <w:r w:rsidRPr="00450909">
        <w:rPr>
          <w:rFonts w:ascii="Times New Roman" w:hAnsi="Times New Roman" w:cs="Times New Roman"/>
          <w:b/>
        </w:rPr>
        <w:t xml:space="preserve">ehicle </w:t>
      </w:r>
      <w:r w:rsidR="00303C6B">
        <w:rPr>
          <w:rFonts w:ascii="Times New Roman" w:hAnsi="Times New Roman" w:cs="Times New Roman"/>
          <w:b/>
        </w:rPr>
        <w:t>D</w:t>
      </w:r>
      <w:r w:rsidRPr="00450909">
        <w:rPr>
          <w:rFonts w:ascii="Times New Roman" w:hAnsi="Times New Roman" w:cs="Times New Roman"/>
          <w:b/>
        </w:rPr>
        <w:t xml:space="preserve">etection </w:t>
      </w:r>
      <w:r w:rsidR="00303C6B">
        <w:rPr>
          <w:rFonts w:ascii="Times New Roman" w:hAnsi="Times New Roman" w:cs="Times New Roman"/>
          <w:b/>
        </w:rPr>
        <w:t>B</w:t>
      </w:r>
      <w:r w:rsidRPr="00450909">
        <w:rPr>
          <w:rFonts w:ascii="Times New Roman" w:hAnsi="Times New Roman" w:cs="Times New Roman"/>
          <w:b/>
        </w:rPr>
        <w:t xml:space="preserve">ased on yolo </w:t>
      </w:r>
      <w:r w:rsidR="00450909">
        <w:rPr>
          <w:rFonts w:ascii="Times New Roman" w:hAnsi="Times New Roman" w:cs="Times New Roman"/>
          <w:b/>
        </w:rPr>
        <w:t xml:space="preserve"> </w:t>
      </w:r>
      <w:r w:rsidR="00303C6B">
        <w:rPr>
          <w:rFonts w:ascii="Times New Roman" w:hAnsi="Times New Roman" w:cs="Times New Roman"/>
          <w:b/>
        </w:rPr>
        <w:t xml:space="preserve"> </w:t>
      </w:r>
      <w:r w:rsidRPr="00450909">
        <w:rPr>
          <w:rFonts w:ascii="Times New Roman" w:eastAsiaTheme="minorEastAsia" w:hAnsi="Times New Roman" w:cs="Times New Roman"/>
          <w:b/>
        </w:rPr>
        <w:t xml:space="preserve">  </w:t>
      </w:r>
      <w:r w:rsidRPr="00570F3B">
        <w:t xml:space="preserve"> </w:t>
      </w:r>
      <w:r w:rsidRPr="00450909">
        <w:rPr>
          <w:rFonts w:ascii="Times New Roman" w:hAnsi="Times New Roman" w:cs="Times New Roman"/>
          <w:bCs/>
          <w:i/>
          <w:iCs/>
        </w:rPr>
        <w:t>12/2020-</w:t>
      </w:r>
      <w:r w:rsidR="006D22F4" w:rsidRPr="00450909">
        <w:rPr>
          <w:rFonts w:ascii="Times New Roman" w:hAnsi="Times New Roman" w:cs="Times New Roman"/>
          <w:bCs/>
          <w:i/>
          <w:iCs/>
        </w:rPr>
        <w:t>06/2021</w:t>
      </w:r>
    </w:p>
    <w:p w14:paraId="7ABAE001" w14:textId="77777777" w:rsidR="00455020" w:rsidRDefault="00455020" w:rsidP="00455020">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 xml:space="preserve"> Zan </w:t>
      </w:r>
      <w:proofErr w:type="spellStart"/>
      <w:r>
        <w:rPr>
          <w:rFonts w:ascii="Times New Roman" w:hAnsi="Times New Roman" w:cs="Times New Roman"/>
          <w:bCs/>
        </w:rPr>
        <w:t>Jin</w:t>
      </w:r>
      <w:r>
        <w:rPr>
          <w:rFonts w:ascii="Times New Roman" w:hAnsi="Times New Roman" w:cs="Times New Roman" w:hint="eastAsia"/>
          <w:bCs/>
        </w:rPr>
        <w:t>peng</w:t>
      </w:r>
      <w:proofErr w:type="spellEnd"/>
    </w:p>
    <w:p w14:paraId="760391CE" w14:textId="77777777" w:rsidR="006D22F4" w:rsidRDefault="006D22F4" w:rsidP="00455020">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 xml:space="preserve">Implement vehicle target detection algorithm on </w:t>
      </w:r>
      <w:proofErr w:type="spellStart"/>
      <w:r w:rsidRPr="006D22F4">
        <w:rPr>
          <w:rFonts w:ascii="Times New Roman" w:eastAsia="宋体" w:hAnsi="Times New Roman" w:cs="Times New Roman"/>
          <w:bCs/>
          <w:iCs/>
          <w:lang w:eastAsia="zh-CN"/>
        </w:rPr>
        <w:t>PaddlePaddle</w:t>
      </w:r>
      <w:proofErr w:type="spellEnd"/>
      <w:r w:rsidRPr="006D22F4">
        <w:rPr>
          <w:rFonts w:ascii="Times New Roman" w:eastAsia="宋体" w:hAnsi="Times New Roman" w:cs="Times New Roman"/>
          <w:bCs/>
          <w:iCs/>
          <w:lang w:eastAsia="zh-CN"/>
        </w:rPr>
        <w:t xml:space="preserve"> deep learning framework based on Yolo-v3 algorithm using vehicle data set in COCO dataset</w:t>
      </w:r>
    </w:p>
    <w:p w14:paraId="63E18A11" w14:textId="0DA394E9" w:rsidR="006D22F4" w:rsidRDefault="006D22F4" w:rsidP="00455020">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 xml:space="preserve">Optimize SORT and </w:t>
      </w:r>
      <w:proofErr w:type="spellStart"/>
      <w:r w:rsidRPr="006D22F4">
        <w:rPr>
          <w:rFonts w:ascii="Times New Roman" w:eastAsia="宋体" w:hAnsi="Times New Roman" w:cs="Times New Roman"/>
          <w:bCs/>
          <w:iCs/>
          <w:lang w:eastAsia="zh-CN"/>
        </w:rPr>
        <w:t>Deepsort</w:t>
      </w:r>
      <w:proofErr w:type="spellEnd"/>
      <w:r w:rsidRPr="006D22F4">
        <w:rPr>
          <w:rFonts w:ascii="Times New Roman" w:eastAsia="宋体" w:hAnsi="Times New Roman" w:cs="Times New Roman"/>
          <w:bCs/>
          <w:iCs/>
          <w:lang w:eastAsia="zh-CN"/>
        </w:rPr>
        <w:t xml:space="preserve"> algorithms on target tracking module, and propose Cross-SORT algorithm mainly for cross-level matching module</w:t>
      </w:r>
    </w:p>
    <w:p w14:paraId="5ACA5A7D" w14:textId="09FDC082" w:rsidR="00455020" w:rsidRPr="00110E9A" w:rsidRDefault="006D22F4" w:rsidP="005A753D">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Completed the paper "Dynamic real-time vehicle motion trajectory detection and target tracking based on yolo"</w:t>
      </w:r>
    </w:p>
    <w:p w14:paraId="02640BA4" w14:textId="67EBE74C" w:rsidR="00711747" w:rsidRDefault="009C4525" w:rsidP="009C4525">
      <w:pPr>
        <w:tabs>
          <w:tab w:val="right" w:pos="10530"/>
        </w:tabs>
        <w:spacing w:line="250" w:lineRule="exact"/>
        <w:ind w:left="9900" w:hangingChars="4500" w:hanging="9900"/>
        <w:rPr>
          <w:rFonts w:ascii="Times New Roman" w:eastAsiaTheme="minorEastAsia" w:hAnsi="Times New Roman" w:cs="Times New Roman"/>
          <w:b/>
        </w:rPr>
      </w:pPr>
      <w:bookmarkStart w:id="0" w:name="_Hlk48369526"/>
      <w:r w:rsidRPr="00EB724B">
        <w:rPr>
          <w:rFonts w:ascii="Times New Roman" w:eastAsiaTheme="minorHAnsi" w:hAnsi="Times New Roman" w:cs="Times New Roman"/>
          <w:b/>
          <w:sz w:val="22"/>
          <w:szCs w:val="22"/>
        </w:rPr>
        <w:t xml:space="preserve">Pattern Recognition </w:t>
      </w:r>
      <w:r w:rsidR="00711747" w:rsidRPr="00EB724B">
        <w:rPr>
          <w:rFonts w:ascii="Times New Roman" w:eastAsiaTheme="minorHAnsi" w:hAnsi="Times New Roman" w:cs="Times New Roman"/>
          <w:b/>
          <w:sz w:val="22"/>
          <w:szCs w:val="22"/>
        </w:rPr>
        <w:t xml:space="preserve">at </w:t>
      </w:r>
      <w:bookmarkEnd w:id="0"/>
      <w:r w:rsidR="00711747" w:rsidRPr="00EB724B">
        <w:rPr>
          <w:rFonts w:ascii="Times New Roman" w:eastAsiaTheme="minorHAnsi" w:hAnsi="Times New Roman" w:cs="Times New Roman"/>
          <w:b/>
          <w:sz w:val="22"/>
          <w:szCs w:val="22"/>
        </w:rPr>
        <w:t>WHUT</w:t>
      </w:r>
      <w:r w:rsidR="00875B4C" w:rsidRPr="00EB724B">
        <w:rPr>
          <w:rFonts w:ascii="Times New Roman" w:eastAsiaTheme="minorHAnsi" w:hAnsi="Times New Roman" w:cs="Times New Roman"/>
          <w:b/>
          <w:sz w:val="22"/>
          <w:szCs w:val="22"/>
        </w:rPr>
        <w:t xml:space="preserve">  </w:t>
      </w:r>
      <w:r w:rsidR="00875B4C">
        <w:rPr>
          <w:rFonts w:ascii="Times New Roman" w:eastAsiaTheme="minorEastAsia" w:hAnsi="Times New Roman" w:cs="Times New Roman"/>
          <w:b/>
        </w:rPr>
        <w:t xml:space="preserve">                  </w:t>
      </w:r>
      <w:r w:rsidR="00EB724B">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D61861">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3C0483">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65116F">
        <w:rPr>
          <w:rFonts w:ascii="Times New Roman" w:eastAsiaTheme="minorEastAsia" w:hAnsi="Times New Roman" w:cs="Times New Roman"/>
          <w:b/>
        </w:rPr>
        <w:t xml:space="preserve"> </w:t>
      </w:r>
      <w:r w:rsidR="00875B4C" w:rsidRPr="00BA1B16">
        <w:rPr>
          <w:rFonts w:ascii="Times New Roman" w:hAnsi="Times New Roman" w:cs="Times New Roman" w:hint="eastAsia"/>
          <w:bCs/>
          <w:i/>
          <w:iCs/>
        </w:rPr>
        <w:t>0</w:t>
      </w:r>
      <w:r w:rsidR="00875B4C">
        <w:rPr>
          <w:rFonts w:ascii="Times New Roman" w:hAnsi="Times New Roman" w:cs="Times New Roman"/>
          <w:bCs/>
          <w:i/>
          <w:iCs/>
        </w:rPr>
        <w:t>9</w:t>
      </w:r>
      <w:r w:rsidR="00875B4C" w:rsidRPr="00BA1B16">
        <w:rPr>
          <w:rFonts w:ascii="Times New Roman" w:hAnsi="Times New Roman" w:cs="Times New Roman"/>
          <w:bCs/>
          <w:i/>
          <w:iCs/>
        </w:rPr>
        <w:t>/2019-</w:t>
      </w:r>
      <w:r w:rsidR="00875B4C">
        <w:rPr>
          <w:rFonts w:ascii="Times New Roman" w:hAnsi="Times New Roman" w:cs="Times New Roman"/>
          <w:bCs/>
          <w:i/>
          <w:iCs/>
        </w:rPr>
        <w:t>12</w:t>
      </w:r>
      <w:r w:rsidR="00875B4C" w:rsidRPr="00BA1B16">
        <w:rPr>
          <w:rFonts w:ascii="Times New Roman" w:hAnsi="Times New Roman" w:cs="Times New Roman"/>
          <w:bCs/>
          <w:i/>
          <w:iCs/>
        </w:rPr>
        <w:t>/20</w:t>
      </w:r>
      <w:r w:rsidR="00875B4C">
        <w:rPr>
          <w:rFonts w:ascii="Times New Roman" w:hAnsi="Times New Roman" w:cs="Times New Roman"/>
          <w:bCs/>
          <w:i/>
          <w:iCs/>
        </w:rPr>
        <w:t>19</w:t>
      </w:r>
    </w:p>
    <w:p w14:paraId="594677EE" w14:textId="51689F39" w:rsidR="00875B4C" w:rsidRPr="00875B4C" w:rsidRDefault="00711747" w:rsidP="00875B4C">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Prof. Wan Yuan</w:t>
      </w:r>
    </w:p>
    <w:p w14:paraId="2C28A43C" w14:textId="67BFCA9A" w:rsidR="00875B4C" w:rsidRPr="00875B4C" w:rsidRDefault="00711747" w:rsidP="00875B4C">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lang w:eastAsia="zh-CN"/>
        </w:rPr>
        <w:t>R</w:t>
      </w:r>
      <w:r w:rsidR="00875B4C">
        <w:rPr>
          <w:rFonts w:ascii="Times New Roman" w:eastAsia="宋体" w:hAnsi="Times New Roman" w:cs="Times New Roman"/>
          <w:bCs/>
          <w:lang w:eastAsia="zh-CN"/>
        </w:rPr>
        <w:t xml:space="preserve">eproduced </w:t>
      </w:r>
      <w:r w:rsidR="00875B4C" w:rsidRPr="00875B4C">
        <w:rPr>
          <w:rFonts w:ascii="Times New Roman" w:eastAsia="宋体" w:hAnsi="Times New Roman" w:cs="Times New Roman"/>
          <w:bCs/>
          <w:lang w:eastAsia="zh-CN"/>
        </w:rPr>
        <w:t xml:space="preserve">the code of various algorithms in pattern recognition </w:t>
      </w:r>
    </w:p>
    <w:p w14:paraId="7F73C8D0" w14:textId="113323A0" w:rsidR="00875B4C" w:rsidRPr="00576629"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Independently wrote codes of </w:t>
      </w:r>
      <w:r w:rsidRPr="00875B4C">
        <w:rPr>
          <w:rFonts w:ascii="Times New Roman" w:eastAsia="宋体" w:hAnsi="Times New Roman" w:cs="Times New Roman"/>
          <w:bCs/>
          <w:lang w:eastAsia="zh-CN"/>
        </w:rPr>
        <w:t>the face recognition based on K-L transform</w:t>
      </w:r>
      <w:r>
        <w:rPr>
          <w:rFonts w:ascii="Times New Roman" w:eastAsia="宋体" w:hAnsi="Times New Roman" w:cs="Times New Roman"/>
          <w:bCs/>
          <w:lang w:eastAsia="zh-CN"/>
        </w:rPr>
        <w:t xml:space="preserve">, </w:t>
      </w:r>
      <w:r w:rsidRPr="00576629">
        <w:rPr>
          <w:rFonts w:ascii="Times New Roman" w:eastAsia="宋体" w:hAnsi="Times New Roman" w:cs="Times New Roman"/>
          <w:bCs/>
          <w:lang w:eastAsia="zh-CN"/>
        </w:rPr>
        <w:t xml:space="preserve">handwritten digit recognition based on BP neural network and liver cancer data recognition </w:t>
      </w:r>
      <w:r w:rsidR="00576629" w:rsidRPr="00576629">
        <w:rPr>
          <w:rFonts w:ascii="Times New Roman" w:eastAsia="宋体" w:hAnsi="Times New Roman" w:cs="Times New Roman"/>
          <w:bCs/>
          <w:lang w:eastAsia="zh-CN"/>
        </w:rPr>
        <w:t>comparing</w:t>
      </w:r>
      <w:r w:rsidRPr="00576629">
        <w:rPr>
          <w:rFonts w:ascii="Times New Roman" w:eastAsia="宋体" w:hAnsi="Times New Roman" w:cs="Times New Roman"/>
          <w:bCs/>
          <w:lang w:eastAsia="zh-CN"/>
        </w:rPr>
        <w:t xml:space="preserve"> various algorithms</w:t>
      </w:r>
      <w:r w:rsidR="00576629" w:rsidRPr="00576629">
        <w:rPr>
          <w:rFonts w:ascii="Times New Roman" w:eastAsia="宋体" w:hAnsi="Times New Roman" w:cs="Times New Roman"/>
          <w:bCs/>
          <w:lang w:eastAsia="zh-CN"/>
        </w:rPr>
        <w:t xml:space="preserve"> (SVM, perceptron, neural network, and decision tree)</w:t>
      </w:r>
    </w:p>
    <w:p w14:paraId="5850B7B6" w14:textId="2F513FEC" w:rsidR="00580E52" w:rsidRDefault="005A753D" w:rsidP="005A753D">
      <w:pPr>
        <w:tabs>
          <w:tab w:val="right" w:pos="10530"/>
        </w:tabs>
        <w:spacing w:line="250" w:lineRule="exact"/>
        <w:ind w:left="9900" w:hangingChars="4500" w:hanging="9900"/>
        <w:rPr>
          <w:rFonts w:ascii="Times New Roman" w:hAnsi="Times New Roman" w:cs="Times New Roman"/>
          <w:bCs/>
          <w:i/>
          <w:iCs/>
        </w:rPr>
      </w:pPr>
      <w:r w:rsidRPr="00EB724B">
        <w:rPr>
          <w:rFonts w:ascii="Times New Roman" w:eastAsiaTheme="minorHAnsi" w:hAnsi="Times New Roman" w:cs="Times New Roman"/>
          <w:b/>
          <w:sz w:val="22"/>
          <w:szCs w:val="22"/>
        </w:rPr>
        <w:t>the Allocation Method of Shuttle Parking Spaces Near the Junior High School Building</w:t>
      </w:r>
      <w:r w:rsidR="00D61861" w:rsidRPr="00EB724B">
        <w:rPr>
          <w:rFonts w:ascii="Times New Roman" w:eastAsiaTheme="minorHAnsi" w:hAnsi="Times New Roman" w:cs="Times New Roman"/>
          <w:b/>
          <w:sz w:val="22"/>
          <w:szCs w:val="22"/>
        </w:rPr>
        <w:t xml:space="preserve"> </w:t>
      </w:r>
      <w:r w:rsidR="00EB724B">
        <w:rPr>
          <w:rFonts w:ascii="Times New Roman" w:eastAsiaTheme="minorHAnsi" w:hAnsi="Times New Roman" w:cs="Times New Roman"/>
          <w:b/>
          <w:sz w:val="22"/>
          <w:szCs w:val="22"/>
        </w:rPr>
        <w:t xml:space="preserve">       </w:t>
      </w:r>
      <w:r w:rsidR="00580E52" w:rsidRPr="00BA1B16">
        <w:rPr>
          <w:rFonts w:ascii="Times New Roman" w:hAnsi="Times New Roman" w:cs="Times New Roman" w:hint="eastAsia"/>
          <w:bCs/>
          <w:i/>
          <w:iCs/>
        </w:rPr>
        <w:t>0</w:t>
      </w:r>
      <w:r w:rsidR="00580E52" w:rsidRPr="00BA1B16">
        <w:rPr>
          <w:rFonts w:ascii="Times New Roman" w:hAnsi="Times New Roman" w:cs="Times New Roman"/>
          <w:bCs/>
          <w:i/>
          <w:iCs/>
        </w:rPr>
        <w:t>6/2019-</w:t>
      </w:r>
      <w:r w:rsidR="00580E52">
        <w:rPr>
          <w:rFonts w:ascii="Times New Roman" w:hAnsi="Times New Roman" w:cs="Times New Roman"/>
          <w:bCs/>
          <w:i/>
          <w:iCs/>
        </w:rPr>
        <w:t>12</w:t>
      </w:r>
      <w:r w:rsidR="00580E52" w:rsidRPr="00BA1B16">
        <w:rPr>
          <w:rFonts w:ascii="Times New Roman" w:hAnsi="Times New Roman" w:cs="Times New Roman"/>
          <w:bCs/>
          <w:i/>
          <w:iCs/>
        </w:rPr>
        <w:t>/20</w:t>
      </w:r>
      <w:r w:rsidR="00580E52">
        <w:rPr>
          <w:rFonts w:ascii="Times New Roman" w:hAnsi="Times New Roman" w:cs="Times New Roman"/>
          <w:bCs/>
          <w:i/>
          <w:iCs/>
        </w:rPr>
        <w:t>19</w:t>
      </w:r>
    </w:p>
    <w:p w14:paraId="51E7BD76" w14:textId="137E6835" w:rsidR="006C43B6" w:rsidRDefault="006C43B6" w:rsidP="006C43B6">
      <w:pPr>
        <w:tabs>
          <w:tab w:val="right" w:pos="10530"/>
        </w:tabs>
        <w:spacing w:line="250" w:lineRule="exact"/>
        <w:ind w:left="10800" w:hangingChars="4500" w:hanging="10800"/>
        <w:rPr>
          <w:rFonts w:ascii="Times New Roman" w:hAnsi="Times New Roman" w:cs="Times New Roman"/>
        </w:rPr>
      </w:pPr>
      <w:r w:rsidRPr="005A753D">
        <w:rPr>
          <w:rFonts w:ascii="Times New Roman" w:eastAsiaTheme="minorEastAsia" w:hAnsi="Times New Roman" w:cs="Times New Roman" w:hint="eastAsia"/>
          <w:b/>
        </w:rPr>
        <w:t>A</w:t>
      </w:r>
      <w:r w:rsidRPr="005A753D">
        <w:rPr>
          <w:rFonts w:ascii="Times New Roman" w:eastAsiaTheme="minorEastAsia" w:hAnsi="Times New Roman" w:cs="Times New Roman"/>
          <w:b/>
        </w:rPr>
        <w:t xml:space="preserve">dvisor: </w:t>
      </w:r>
      <w:r w:rsidRPr="000525FF">
        <w:rPr>
          <w:rFonts w:ascii="Times New Roman" w:eastAsiaTheme="minorEastAsia" w:hAnsi="Times New Roman" w:cs="Times New Roman"/>
          <w:bCs/>
        </w:rPr>
        <w:t xml:space="preserve">Prof. Zhao Yi </w:t>
      </w:r>
      <w:r w:rsidRPr="000525FF">
        <w:rPr>
          <w:rFonts w:ascii="Times New Roman" w:eastAsiaTheme="minorEastAsia" w:hAnsi="Times New Roman" w:cs="Times New Roman" w:hint="eastAsia"/>
          <w:bCs/>
        </w:rPr>
        <w:t>a</w:t>
      </w:r>
      <w:r w:rsidRPr="000525FF">
        <w:rPr>
          <w:rFonts w:ascii="Times New Roman" w:eastAsiaTheme="minorEastAsia" w:hAnsi="Times New Roman" w:cs="Times New Roman"/>
          <w:bCs/>
        </w:rPr>
        <w:t xml:space="preserve">t </w:t>
      </w:r>
      <w:r w:rsidRPr="000525FF">
        <w:rPr>
          <w:rFonts w:ascii="Times New Roman" w:eastAsiaTheme="minorEastAsia" w:hAnsi="Times New Roman" w:cs="Times New Roman" w:hint="eastAsia"/>
          <w:bCs/>
        </w:rPr>
        <w:t>Na</w:t>
      </w:r>
      <w:r w:rsidRPr="000525FF">
        <w:rPr>
          <w:rFonts w:ascii="Times New Roman" w:eastAsiaTheme="minorEastAsia" w:hAnsi="Times New Roman" w:cs="Times New Roman"/>
          <w:bCs/>
        </w:rPr>
        <w:t>njing Forestry University</w:t>
      </w:r>
    </w:p>
    <w:p w14:paraId="2BA4A273" w14:textId="221BE14A" w:rsidR="00580E52" w:rsidRPr="004A1563" w:rsidRDefault="006C43B6"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C</w:t>
      </w:r>
      <w:r w:rsidR="00580E52">
        <w:rPr>
          <w:rFonts w:ascii="Times New Roman" w:eastAsia="宋体" w:hAnsi="Times New Roman" w:cs="Times New Roman"/>
          <w:bCs/>
          <w:lang w:eastAsia="zh-CN"/>
        </w:rPr>
        <w:t xml:space="preserve">ollected the </w:t>
      </w:r>
      <w:r w:rsidR="00580E52" w:rsidRPr="00F61144">
        <w:rPr>
          <w:rFonts w:ascii="Times New Roman" w:eastAsia="宋体" w:hAnsi="Times New Roman" w:cs="Times New Roman"/>
          <w:bCs/>
          <w:lang w:eastAsia="zh-CN"/>
        </w:rPr>
        <w:t xml:space="preserve">monitoring video data near a primary school and studied </w:t>
      </w:r>
      <w:r w:rsidR="00580E52">
        <w:rPr>
          <w:rFonts w:ascii="Times New Roman" w:eastAsia="宋体" w:hAnsi="Times New Roman" w:cs="Times New Roman"/>
          <w:bCs/>
          <w:lang w:eastAsia="zh-CN"/>
        </w:rPr>
        <w:t>its</w:t>
      </w:r>
      <w:r w:rsidR="00580E52" w:rsidRPr="00F61144">
        <w:rPr>
          <w:rFonts w:ascii="Times New Roman" w:eastAsia="宋体" w:hAnsi="Times New Roman" w:cs="Times New Roman"/>
          <w:bCs/>
          <w:lang w:eastAsia="zh-CN"/>
        </w:rPr>
        <w:t xml:space="preserve"> parking space </w:t>
      </w:r>
      <w:r w:rsidR="00580E52">
        <w:rPr>
          <w:rFonts w:ascii="Times New Roman" w:eastAsia="宋体" w:hAnsi="Times New Roman" w:cs="Times New Roman"/>
          <w:bCs/>
          <w:lang w:eastAsia="zh-CN"/>
        </w:rPr>
        <w:t>arrangement</w:t>
      </w:r>
    </w:p>
    <w:p w14:paraId="65F8EDBE" w14:textId="3E6BE22B" w:rsidR="00580E52" w:rsidRPr="00291857" w:rsidRDefault="00291857"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hAnsi="Times New Roman" w:cs="Times New Roman" w:hint="eastAsia"/>
          <w:lang w:eastAsia="zh-CN"/>
        </w:rPr>
        <w:t>B</w:t>
      </w:r>
      <w:r w:rsidRPr="00B97616">
        <w:rPr>
          <w:rFonts w:ascii="Times New Roman" w:hAnsi="Times New Roman" w:cs="Times New Roman"/>
        </w:rPr>
        <w:t>uil</w:t>
      </w:r>
      <w:r>
        <w:rPr>
          <w:rFonts w:ascii="Times New Roman" w:hAnsi="Times New Roman" w:cs="Times New Roman"/>
        </w:rPr>
        <w:t>t</w:t>
      </w:r>
      <w:r w:rsidRPr="00B97616">
        <w:rPr>
          <w:rFonts w:ascii="Times New Roman" w:hAnsi="Times New Roman" w:cs="Times New Roman"/>
        </w:rPr>
        <w:t xml:space="preserve"> a vehicle queuing model based on G/M/N, and </w:t>
      </w:r>
      <w:r w:rsidR="00097B1B">
        <w:rPr>
          <w:rFonts w:ascii="Times New Roman" w:hAnsi="Times New Roman" w:cs="Times New Roman"/>
        </w:rPr>
        <w:t>applied</w:t>
      </w:r>
      <w:r w:rsidRPr="00B97616">
        <w:rPr>
          <w:rFonts w:ascii="Times New Roman" w:hAnsi="Times New Roman" w:cs="Times New Roman"/>
        </w:rPr>
        <w:t xml:space="preserve"> MATLAB to simulate the queuing model to obtain a reasonable parking space allocation scale drop off</w:t>
      </w:r>
    </w:p>
    <w:p w14:paraId="0FA9E935" w14:textId="1BCB65A3" w:rsidR="00291857" w:rsidRPr="004A1563" w:rsidRDefault="00291857"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hAnsi="Times New Roman" w:cs="Times New Roman" w:hint="eastAsia"/>
          <w:lang w:eastAsia="zh-CN"/>
        </w:rPr>
        <w:t>P</w:t>
      </w:r>
      <w:r>
        <w:rPr>
          <w:rFonts w:ascii="Times New Roman" w:hAnsi="Times New Roman" w:cs="Times New Roman"/>
          <w:lang w:eastAsia="zh-CN"/>
        </w:rPr>
        <w:t xml:space="preserve">roposed an </w:t>
      </w:r>
      <w:r w:rsidRPr="00B97616">
        <w:rPr>
          <w:rFonts w:ascii="Times New Roman" w:hAnsi="Times New Roman" w:cs="Times New Roman"/>
        </w:rPr>
        <w:t>optimization model for</w:t>
      </w:r>
      <w:r>
        <w:rPr>
          <w:rFonts w:ascii="Times New Roman" w:hAnsi="Times New Roman" w:cs="Times New Roman"/>
        </w:rPr>
        <w:t xml:space="preserve"> </w:t>
      </w:r>
      <w:r w:rsidRPr="00B97616">
        <w:rPr>
          <w:rFonts w:ascii="Times New Roman" w:hAnsi="Times New Roman" w:cs="Times New Roman"/>
        </w:rPr>
        <w:t>parking space</w:t>
      </w:r>
      <w:r>
        <w:rPr>
          <w:rFonts w:ascii="Times New Roman" w:hAnsi="Times New Roman" w:cs="Times New Roman"/>
        </w:rPr>
        <w:t xml:space="preserve">s </w:t>
      </w:r>
      <w:r w:rsidRPr="00291857">
        <w:rPr>
          <w:rFonts w:ascii="Times New Roman" w:hAnsi="Times New Roman" w:cs="Times New Roman"/>
        </w:rPr>
        <w:t>to assure optimal</w:t>
      </w:r>
      <w:r>
        <w:rPr>
          <w:rFonts w:ascii="Times New Roman" w:hAnsi="Times New Roman" w:cs="Times New Roman"/>
        </w:rPr>
        <w:t xml:space="preserve"> usage</w:t>
      </w:r>
    </w:p>
    <w:p w14:paraId="6039CE99" w14:textId="640CA8B8" w:rsidR="004B6FAD" w:rsidRPr="005A753D" w:rsidRDefault="00580E52" w:rsidP="005A753D">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E20158">
        <w:rPr>
          <w:rFonts w:ascii="Times New Roman" w:eastAsia="宋体" w:hAnsi="Times New Roman" w:cs="Times New Roman"/>
          <w:bCs/>
          <w:lang w:eastAsia="zh-CN"/>
        </w:rPr>
        <w:t xml:space="preserve">Responsible for data collection, model establishment, code implementation and so on, wrote the </w:t>
      </w:r>
      <w:r w:rsidR="00291857">
        <w:rPr>
          <w:rFonts w:ascii="Times New Roman" w:eastAsia="宋体" w:hAnsi="Times New Roman" w:cs="Times New Roman"/>
          <w:bCs/>
          <w:lang w:eastAsia="zh-CN"/>
        </w:rPr>
        <w:t>thesis</w:t>
      </w:r>
      <w:r w:rsidRPr="00E20158">
        <w:rPr>
          <w:rFonts w:ascii="Times New Roman" w:eastAsia="宋体" w:hAnsi="Times New Roman" w:cs="Times New Roman"/>
          <w:bCs/>
          <w:lang w:eastAsia="zh-CN"/>
        </w:rPr>
        <w:t xml:space="preserve"> “Research on the allocation method of parking space</w:t>
      </w:r>
      <w:r w:rsidR="005A7B96">
        <w:rPr>
          <w:rFonts w:ascii="Times New Roman" w:eastAsia="宋体" w:hAnsi="Times New Roman" w:cs="Times New Roman"/>
          <w:bCs/>
          <w:lang w:eastAsia="zh-CN"/>
        </w:rPr>
        <w:t>s</w:t>
      </w:r>
      <w:r w:rsidRPr="00E20158">
        <w:rPr>
          <w:rFonts w:ascii="Times New Roman" w:eastAsia="宋体" w:hAnsi="Times New Roman" w:cs="Times New Roman"/>
          <w:bCs/>
          <w:lang w:eastAsia="zh-CN"/>
        </w:rPr>
        <w:t xml:space="preserve"> near primary and secondary </w:t>
      </w:r>
      <w:r w:rsidR="00291857">
        <w:rPr>
          <w:rFonts w:ascii="Times New Roman" w:eastAsia="宋体" w:hAnsi="Times New Roman" w:cs="Times New Roman"/>
          <w:bCs/>
          <w:lang w:eastAsia="zh-CN"/>
        </w:rPr>
        <w:t>schools</w:t>
      </w:r>
      <w:r w:rsidRPr="00E20158">
        <w:rPr>
          <w:rFonts w:ascii="Times New Roman" w:eastAsia="宋体" w:hAnsi="Times New Roman" w:cs="Times New Roman"/>
          <w:bCs/>
          <w:lang w:eastAsia="zh-CN"/>
        </w:rPr>
        <w:t xml:space="preserve"> based on G/M/N </w:t>
      </w:r>
      <w:r w:rsidR="00291857">
        <w:rPr>
          <w:rFonts w:ascii="Times New Roman" w:eastAsia="宋体" w:hAnsi="Times New Roman" w:cs="Times New Roman"/>
          <w:bCs/>
          <w:lang w:eastAsia="zh-CN"/>
        </w:rPr>
        <w:t>q</w:t>
      </w:r>
      <w:r w:rsidRPr="00E20158">
        <w:rPr>
          <w:rFonts w:ascii="Times New Roman" w:eastAsia="宋体" w:hAnsi="Times New Roman" w:cs="Times New Roman"/>
          <w:bCs/>
          <w:lang w:eastAsia="zh-CN"/>
        </w:rPr>
        <w:t xml:space="preserve">ueuing </w:t>
      </w:r>
      <w:proofErr w:type="gramStart"/>
      <w:r w:rsidR="00291857">
        <w:rPr>
          <w:rFonts w:ascii="Times New Roman" w:eastAsia="宋体" w:hAnsi="Times New Roman" w:cs="Times New Roman"/>
          <w:bCs/>
          <w:lang w:eastAsia="zh-CN"/>
        </w:rPr>
        <w:t>m</w:t>
      </w:r>
      <w:r w:rsidRPr="00E20158">
        <w:rPr>
          <w:rFonts w:ascii="Times New Roman" w:eastAsia="宋体" w:hAnsi="Times New Roman" w:cs="Times New Roman"/>
          <w:bCs/>
          <w:lang w:eastAsia="zh-CN"/>
        </w:rPr>
        <w:t>odel”</w:t>
      </w:r>
      <w:r w:rsidR="005A753D" w:rsidRPr="005A753D">
        <w:rPr>
          <w:rFonts w:ascii="Times New Roman" w:eastAsia="宋体" w:hAnsi="Times New Roman" w:cs="Times New Roman" w:hint="eastAsia"/>
          <w:bCs/>
          <w:lang w:eastAsia="zh-CN"/>
        </w:rPr>
        <w:t>(</w:t>
      </w:r>
      <w:proofErr w:type="gramEnd"/>
      <w:r w:rsidR="005A753D" w:rsidRPr="005A753D">
        <w:rPr>
          <w:rFonts w:ascii="Times New Roman" w:eastAsia="宋体" w:hAnsi="Times New Roman" w:cs="Times New Roman"/>
          <w:bCs/>
          <w:lang w:eastAsia="zh-CN"/>
        </w:rPr>
        <w:t>Corresponding author</w:t>
      </w:r>
      <w:r w:rsidR="00D61861">
        <w:rPr>
          <w:rFonts w:ascii="Times New Roman" w:eastAsia="宋体" w:hAnsi="Times New Roman" w:cs="Times New Roman"/>
          <w:bCs/>
          <w:lang w:eastAsia="zh-CN"/>
        </w:rPr>
        <w:t xml:space="preserve"> and 2rd author</w:t>
      </w:r>
      <w:r w:rsidR="005A753D" w:rsidRPr="005A753D">
        <w:rPr>
          <w:rFonts w:ascii="Times New Roman" w:eastAsia="宋体" w:hAnsi="Times New Roman" w:cs="Times New Roman"/>
          <w:bCs/>
          <w:lang w:eastAsia="zh-CN"/>
        </w:rPr>
        <w:t>)</w:t>
      </w:r>
    </w:p>
    <w:p w14:paraId="3DD0B179" w14:textId="64171F70" w:rsidR="00BF1EC3" w:rsidRDefault="00BF1EC3" w:rsidP="00BF1EC3">
      <w:pPr>
        <w:tabs>
          <w:tab w:val="right" w:pos="10530"/>
        </w:tabs>
        <w:spacing w:line="250" w:lineRule="exact"/>
        <w:ind w:left="9900" w:hangingChars="4500" w:hanging="9900"/>
        <w:rPr>
          <w:rFonts w:ascii="Times New Roman" w:eastAsiaTheme="minorEastAsia" w:hAnsi="Times New Roman" w:cs="Times New Roman"/>
          <w:b/>
        </w:rPr>
      </w:pPr>
      <w:r w:rsidRPr="00EB724B">
        <w:rPr>
          <w:rFonts w:ascii="Times New Roman" w:eastAsiaTheme="minorHAnsi" w:hAnsi="Times New Roman" w:cs="Times New Roman"/>
          <w:b/>
          <w:sz w:val="22"/>
          <w:szCs w:val="22"/>
        </w:rPr>
        <w:t xml:space="preserve">Innovative Program at WHUT: Data Mining of Medical Records Based on PCA  </w:t>
      </w:r>
      <w:r w:rsidR="00D61861">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EB724B">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Pr="00BA1B16">
        <w:rPr>
          <w:rFonts w:ascii="Times New Roman" w:hAnsi="Times New Roman" w:cs="Times New Roman" w:hint="eastAsia"/>
          <w:bCs/>
          <w:i/>
          <w:iCs/>
        </w:rPr>
        <w:t>0</w:t>
      </w:r>
      <w:r>
        <w:rPr>
          <w:rFonts w:ascii="Times New Roman" w:hAnsi="Times New Roman" w:cs="Times New Roman"/>
          <w:bCs/>
          <w:i/>
          <w:iCs/>
        </w:rPr>
        <w:t>1</w:t>
      </w:r>
      <w:r w:rsidRPr="00BA1B16">
        <w:rPr>
          <w:rFonts w:ascii="Times New Roman" w:hAnsi="Times New Roman" w:cs="Times New Roman"/>
          <w:bCs/>
          <w:i/>
          <w:iCs/>
        </w:rPr>
        <w:t>/2019-</w:t>
      </w:r>
      <w:r>
        <w:rPr>
          <w:rFonts w:ascii="Times New Roman" w:hAnsi="Times New Roman" w:cs="Times New Roman"/>
          <w:bCs/>
          <w:i/>
          <w:iCs/>
        </w:rPr>
        <w:t>09</w:t>
      </w:r>
      <w:r w:rsidRPr="00BA1B16">
        <w:rPr>
          <w:rFonts w:ascii="Times New Roman" w:hAnsi="Times New Roman" w:cs="Times New Roman"/>
          <w:bCs/>
          <w:i/>
          <w:iCs/>
        </w:rPr>
        <w:t>/20</w:t>
      </w:r>
      <w:r>
        <w:rPr>
          <w:rFonts w:ascii="Times New Roman" w:hAnsi="Times New Roman" w:cs="Times New Roman"/>
          <w:bCs/>
          <w:i/>
          <w:iCs/>
        </w:rPr>
        <w:t>19</w:t>
      </w:r>
    </w:p>
    <w:p w14:paraId="0A3545F4" w14:textId="089473F2" w:rsidR="00BF1EC3" w:rsidRPr="00875B4C" w:rsidRDefault="00BF1EC3" w:rsidP="00BF1EC3">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 xml:space="preserve"> </w:t>
      </w:r>
      <w:r w:rsidR="00674DF9">
        <w:rPr>
          <w:rFonts w:ascii="Times New Roman" w:hAnsi="Times New Roman" w:cs="Times New Roman"/>
          <w:bCs/>
        </w:rPr>
        <w:t xml:space="preserve">Zhu </w:t>
      </w:r>
      <w:proofErr w:type="spellStart"/>
      <w:r w:rsidR="00674DF9">
        <w:rPr>
          <w:rFonts w:ascii="Times New Roman" w:hAnsi="Times New Roman" w:cs="Times New Roman"/>
          <w:bCs/>
        </w:rPr>
        <w:t>Hua</w:t>
      </w:r>
      <w:r w:rsidR="00674DF9">
        <w:rPr>
          <w:rFonts w:ascii="Times New Roman" w:hAnsi="Times New Roman" w:cs="Times New Roman" w:hint="eastAsia"/>
          <w:bCs/>
        </w:rPr>
        <w:t>ping</w:t>
      </w:r>
      <w:proofErr w:type="spellEnd"/>
    </w:p>
    <w:p w14:paraId="58ADAFB4" w14:textId="5267F72F" w:rsidR="004A1563" w:rsidRDefault="004A1563"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4A1563">
        <w:rPr>
          <w:rFonts w:ascii="Times New Roman" w:eastAsia="宋体" w:hAnsi="Times New Roman" w:cs="Times New Roman"/>
          <w:bCs/>
          <w:iCs/>
          <w:lang w:eastAsia="zh-CN"/>
        </w:rPr>
        <w:t>Distributed 200 questionnaires in a hospital in Jiangsu Province</w:t>
      </w:r>
      <w:r w:rsidR="00751B81">
        <w:rPr>
          <w:rFonts w:ascii="Times New Roman" w:eastAsia="宋体" w:hAnsi="Times New Roman" w:cs="Times New Roman"/>
          <w:bCs/>
          <w:iCs/>
          <w:lang w:eastAsia="zh-CN"/>
        </w:rPr>
        <w:t xml:space="preserve"> and analyzed the feedback;</w:t>
      </w:r>
      <w:r w:rsidRPr="004A1563">
        <w:rPr>
          <w:rFonts w:ascii="Times New Roman" w:eastAsia="宋体" w:hAnsi="Times New Roman" w:cs="Times New Roman"/>
          <w:bCs/>
          <w:iCs/>
          <w:lang w:eastAsia="zh-CN"/>
        </w:rPr>
        <w:t xml:space="preserve"> collected, </w:t>
      </w:r>
      <w:r w:rsidR="00751B81">
        <w:rPr>
          <w:rFonts w:ascii="Times New Roman" w:eastAsia="宋体" w:hAnsi="Times New Roman" w:cs="Times New Roman"/>
          <w:bCs/>
          <w:iCs/>
          <w:lang w:eastAsia="zh-CN"/>
        </w:rPr>
        <w:t>examine</w:t>
      </w:r>
      <w:r w:rsidRPr="004A1563">
        <w:rPr>
          <w:rFonts w:ascii="Times New Roman" w:eastAsia="宋体" w:hAnsi="Times New Roman" w:cs="Times New Roman"/>
          <w:bCs/>
          <w:iCs/>
          <w:lang w:eastAsia="zh-CN"/>
        </w:rPr>
        <w:t>d</w:t>
      </w:r>
      <w:r>
        <w:rPr>
          <w:rFonts w:ascii="Times New Roman" w:eastAsia="宋体" w:hAnsi="Times New Roman" w:cs="Times New Roman"/>
          <w:bCs/>
          <w:iCs/>
          <w:lang w:eastAsia="zh-CN"/>
        </w:rPr>
        <w:t xml:space="preserve"> its</w:t>
      </w:r>
      <w:r w:rsidRPr="004A1563">
        <w:rPr>
          <w:rFonts w:ascii="Times New Roman" w:eastAsia="宋体" w:hAnsi="Times New Roman" w:cs="Times New Roman"/>
          <w:bCs/>
          <w:iCs/>
          <w:lang w:eastAsia="zh-CN"/>
        </w:rPr>
        <w:t xml:space="preserve"> medical record data</w:t>
      </w:r>
    </w:p>
    <w:p w14:paraId="7982A90D" w14:textId="475F0070" w:rsidR="00751B81" w:rsidRDefault="00751B81"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lastRenderedPageBreak/>
        <w:t>U</w:t>
      </w:r>
      <w:r w:rsidRPr="00751B81">
        <w:rPr>
          <w:rFonts w:ascii="Times New Roman" w:eastAsia="宋体" w:hAnsi="Times New Roman" w:cs="Times New Roman"/>
          <w:bCs/>
          <w:iCs/>
          <w:lang w:eastAsia="zh-CN"/>
        </w:rPr>
        <w:t>sed AHP to rank the fatigue degree of doctors in different departments, adjusted the workload variables of each department, and then u</w:t>
      </w:r>
      <w:r w:rsidR="00097B1B">
        <w:rPr>
          <w:rFonts w:ascii="Times New Roman" w:eastAsia="宋体" w:hAnsi="Times New Roman" w:cs="Times New Roman"/>
          <w:bCs/>
          <w:iCs/>
          <w:lang w:eastAsia="zh-CN"/>
        </w:rPr>
        <w:t>tiliz</w:t>
      </w:r>
      <w:r w:rsidRPr="00751B81">
        <w:rPr>
          <w:rFonts w:ascii="Times New Roman" w:eastAsia="宋体" w:hAnsi="Times New Roman" w:cs="Times New Roman"/>
          <w:bCs/>
          <w:iCs/>
          <w:lang w:eastAsia="zh-CN"/>
        </w:rPr>
        <w:t>ed the fitting method to calculate the daily average number of inpatients in the future</w:t>
      </w:r>
    </w:p>
    <w:p w14:paraId="1F5F791A" w14:textId="24AFC069" w:rsidR="004A1563" w:rsidRPr="004A1563" w:rsidRDefault="001F7D39"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Employ</w:t>
      </w:r>
      <w:r w:rsidR="00751B81">
        <w:rPr>
          <w:rFonts w:ascii="Times New Roman" w:eastAsia="宋体" w:hAnsi="Times New Roman" w:cs="Times New Roman"/>
          <w:bCs/>
          <w:iCs/>
          <w:lang w:eastAsia="zh-CN"/>
        </w:rPr>
        <w:t>ed the</w:t>
      </w:r>
      <w:r w:rsidR="004A1563" w:rsidRPr="004A1563">
        <w:rPr>
          <w:rFonts w:ascii="Times New Roman" w:eastAsia="宋体" w:hAnsi="Times New Roman" w:cs="Times New Roman"/>
          <w:bCs/>
          <w:iCs/>
          <w:lang w:eastAsia="zh-CN"/>
        </w:rPr>
        <w:t xml:space="preserve"> </w:t>
      </w:r>
      <w:r w:rsidR="00751B81">
        <w:rPr>
          <w:rFonts w:ascii="Times New Roman" w:eastAsia="宋体" w:hAnsi="Times New Roman" w:cs="Times New Roman"/>
          <w:bCs/>
          <w:iCs/>
          <w:lang w:eastAsia="zh-CN"/>
        </w:rPr>
        <w:t>outcome</w:t>
      </w:r>
      <w:r w:rsidR="004A1563" w:rsidRPr="004A1563">
        <w:rPr>
          <w:rFonts w:ascii="Times New Roman" w:eastAsia="宋体" w:hAnsi="Times New Roman" w:cs="Times New Roman"/>
          <w:bCs/>
          <w:iCs/>
          <w:lang w:eastAsia="zh-CN"/>
        </w:rPr>
        <w:t xml:space="preserve"> to solve various problems in human resources, risk management and disease spectrum analysis</w:t>
      </w:r>
    </w:p>
    <w:p w14:paraId="2D85348E" w14:textId="2841FB61" w:rsidR="004A1563" w:rsidRDefault="004A1563"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hint="eastAsia"/>
          <w:bCs/>
          <w:iCs/>
          <w:lang w:eastAsia="zh-CN"/>
        </w:rPr>
        <w:t>C</w:t>
      </w:r>
      <w:r>
        <w:rPr>
          <w:rFonts w:ascii="Times New Roman" w:eastAsia="宋体" w:hAnsi="Times New Roman" w:cs="Times New Roman"/>
          <w:bCs/>
          <w:iCs/>
          <w:lang w:eastAsia="zh-CN"/>
        </w:rPr>
        <w:t>ompleted and published the thesis “</w:t>
      </w:r>
      <w:r w:rsidR="00751B81" w:rsidRPr="00751B81">
        <w:rPr>
          <w:rFonts w:ascii="Times New Roman" w:eastAsia="宋体" w:hAnsi="Times New Roman" w:cs="Times New Roman"/>
          <w:bCs/>
          <w:iCs/>
          <w:lang w:eastAsia="zh-CN"/>
        </w:rPr>
        <w:t>A study on the method of determining the number of doctors based on fatigue and numerical fitting</w:t>
      </w:r>
      <w:r w:rsidRPr="004A1563">
        <w:rPr>
          <w:rFonts w:ascii="Times New Roman" w:eastAsia="宋体" w:hAnsi="Times New Roman" w:cs="Times New Roman"/>
          <w:bCs/>
          <w:iCs/>
          <w:lang w:eastAsia="zh-CN"/>
        </w:rPr>
        <w:t>”</w:t>
      </w:r>
      <w:r w:rsidR="00751B81">
        <w:rPr>
          <w:rFonts w:ascii="Times New Roman" w:eastAsia="宋体" w:hAnsi="Times New Roman" w:cs="Times New Roman"/>
          <w:bCs/>
          <w:iCs/>
          <w:lang w:eastAsia="zh-CN"/>
        </w:rPr>
        <w:t xml:space="preserve"> </w:t>
      </w:r>
      <w:r w:rsidRPr="004A1563">
        <w:rPr>
          <w:rFonts w:ascii="Times New Roman" w:eastAsia="宋体" w:hAnsi="Times New Roman" w:cs="Times New Roman"/>
          <w:bCs/>
          <w:iCs/>
          <w:lang w:eastAsia="zh-CN"/>
        </w:rPr>
        <w:t>as the first author</w:t>
      </w:r>
    </w:p>
    <w:p w14:paraId="7C0BE5D5" w14:textId="77777777" w:rsidR="00E65852" w:rsidRPr="00E65852" w:rsidRDefault="00E65852" w:rsidP="00E65852">
      <w:pPr>
        <w:tabs>
          <w:tab w:val="right" w:pos="10530"/>
        </w:tabs>
        <w:spacing w:line="250" w:lineRule="exact"/>
        <w:ind w:left="360"/>
        <w:jc w:val="both"/>
        <w:rPr>
          <w:rFonts w:ascii="Times New Roman" w:hAnsi="Times New Roman" w:cs="Times New Roman"/>
          <w:bCs/>
          <w:iCs/>
        </w:rPr>
      </w:pPr>
    </w:p>
    <w:p w14:paraId="38206BD5" w14:textId="62EB7902" w:rsidR="00C146B7" w:rsidRPr="005A753D" w:rsidRDefault="00534068" w:rsidP="00C146B7">
      <w:pPr>
        <w:pBdr>
          <w:bottom w:val="single" w:sz="4" w:space="1" w:color="auto"/>
        </w:pBdr>
        <w:tabs>
          <w:tab w:val="right" w:pos="10512"/>
        </w:tabs>
        <w:spacing w:line="250" w:lineRule="exact"/>
        <w:jc w:val="both"/>
        <w:rPr>
          <w:rFonts w:ascii="Times New Roman" w:hAnsi="Times New Roman" w:cs="Times New Roman"/>
          <w:b/>
          <w:color w:val="000000" w:themeColor="text1"/>
        </w:rPr>
      </w:pPr>
      <w:r w:rsidRPr="005A753D">
        <w:rPr>
          <w:rFonts w:ascii="Times New Roman" w:hAnsi="Times New Roman" w:cs="Times New Roman"/>
          <w:b/>
          <w:color w:val="000000" w:themeColor="text1"/>
        </w:rPr>
        <w:t xml:space="preserve">LEADERSHIP </w:t>
      </w:r>
      <w:r w:rsidR="00C146B7" w:rsidRPr="005A753D">
        <w:rPr>
          <w:rFonts w:ascii="Times New Roman" w:hAnsi="Times New Roman" w:cs="Times New Roman"/>
          <w:b/>
          <w:color w:val="000000" w:themeColor="text1"/>
        </w:rPr>
        <w:t>ACTIVI</w:t>
      </w:r>
      <w:r w:rsidR="00D936D2" w:rsidRPr="005A753D">
        <w:rPr>
          <w:rFonts w:ascii="Times New Roman" w:hAnsi="Times New Roman" w:cs="Times New Roman"/>
          <w:b/>
          <w:color w:val="000000" w:themeColor="text1"/>
        </w:rPr>
        <w:t>TIES</w:t>
      </w:r>
      <w:r w:rsidR="00D769A0" w:rsidRPr="005A753D">
        <w:rPr>
          <w:rFonts w:ascii="Times New Roman" w:hAnsi="Times New Roman" w:cs="Times New Roman"/>
          <w:b/>
          <w:color w:val="000000" w:themeColor="text1"/>
        </w:rPr>
        <w:t xml:space="preserve"> </w:t>
      </w:r>
      <w:r w:rsidRPr="005A753D">
        <w:rPr>
          <w:rFonts w:ascii="Times New Roman" w:hAnsi="Times New Roman" w:cs="Times New Roman" w:hint="eastAsia"/>
          <w:b/>
          <w:color w:val="000000" w:themeColor="text1"/>
        </w:rPr>
        <w:t xml:space="preserve"> </w:t>
      </w:r>
    </w:p>
    <w:p w14:paraId="4ED59648" w14:textId="41279B68" w:rsidR="00C146B7" w:rsidRPr="005A753D" w:rsidRDefault="00D769A0" w:rsidP="00D769A0">
      <w:pPr>
        <w:tabs>
          <w:tab w:val="right" w:pos="10530"/>
        </w:tabs>
        <w:spacing w:line="250" w:lineRule="exact"/>
        <w:jc w:val="distribute"/>
        <w:rPr>
          <w:rFonts w:ascii="Times New Roman" w:hAnsi="Times New Roman" w:cs="Times New Roman"/>
          <w:bCs/>
          <w:i/>
          <w:iCs/>
        </w:rPr>
      </w:pPr>
      <w:r w:rsidRPr="00EB724B">
        <w:rPr>
          <w:rFonts w:ascii="Times New Roman" w:eastAsiaTheme="minorHAnsi" w:hAnsi="Times New Roman" w:cs="Times New Roman"/>
          <w:b/>
          <w:sz w:val="22"/>
          <w:szCs w:val="22"/>
        </w:rPr>
        <w:t>Student</w:t>
      </w:r>
      <w:r w:rsidR="00F642C8" w:rsidRPr="00EB724B">
        <w:rPr>
          <w:rFonts w:ascii="Times New Roman" w:eastAsiaTheme="minorHAnsi" w:hAnsi="Times New Roman" w:cs="Times New Roman"/>
          <w:b/>
          <w:sz w:val="22"/>
          <w:szCs w:val="22"/>
        </w:rPr>
        <w:t xml:space="preserve"> Associations</w:t>
      </w:r>
      <w:r w:rsidRPr="00EB724B">
        <w:rPr>
          <w:rFonts w:ascii="Times New Roman" w:eastAsiaTheme="minorHAnsi" w:hAnsi="Times New Roman" w:cs="Times New Roman"/>
          <w:b/>
          <w:sz w:val="22"/>
          <w:szCs w:val="22"/>
        </w:rPr>
        <w:t xml:space="preserve"> of </w:t>
      </w:r>
      <w:r w:rsidR="00D936D2" w:rsidRPr="00EB724B">
        <w:rPr>
          <w:rFonts w:ascii="Times New Roman" w:eastAsiaTheme="minorHAnsi" w:hAnsi="Times New Roman" w:cs="Times New Roman"/>
          <w:b/>
          <w:sz w:val="22"/>
          <w:szCs w:val="22"/>
        </w:rPr>
        <w:t xml:space="preserve">Wuhan University of Technology </w:t>
      </w:r>
      <w:r w:rsidR="00C146B7" w:rsidRPr="00EB724B">
        <w:rPr>
          <w:rFonts w:ascii="Times New Roman" w:eastAsiaTheme="minorHAnsi" w:hAnsi="Times New Roman" w:cs="Times New Roman" w:hint="eastAsia"/>
          <w:b/>
          <w:sz w:val="22"/>
          <w:szCs w:val="22"/>
        </w:rPr>
        <w:t xml:space="preserve"> </w:t>
      </w:r>
      <w:r w:rsidR="00C146B7" w:rsidRPr="00EB724B">
        <w:rPr>
          <w:rFonts w:ascii="Times New Roman" w:eastAsiaTheme="minorHAnsi" w:hAnsi="Times New Roman" w:cs="Times New Roman"/>
          <w:b/>
          <w:sz w:val="22"/>
          <w:szCs w:val="22"/>
        </w:rPr>
        <w:t xml:space="preserve"> </w:t>
      </w:r>
      <w:r w:rsidR="00C146B7">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D61861">
        <w:rPr>
          <w:rFonts w:ascii="Times New Roman" w:eastAsiaTheme="minorEastAsia" w:hAnsi="Times New Roman" w:cs="Times New Roman"/>
          <w:b/>
        </w:rPr>
        <w:t xml:space="preserve"> </w:t>
      </w:r>
      <w:r w:rsidR="00F642C8">
        <w:rPr>
          <w:rFonts w:ascii="Times New Roman" w:eastAsiaTheme="minorEastAsia" w:hAnsi="Times New Roman" w:cs="Times New Roman"/>
          <w:b/>
        </w:rPr>
        <w:t xml:space="preserve">  </w:t>
      </w:r>
      <w:r w:rsidR="00C146B7">
        <w:rPr>
          <w:rFonts w:ascii="Times New Roman" w:hAnsi="Times New Roman" w:cs="Times New Roman" w:hint="eastAsia"/>
        </w:rPr>
        <w:t xml:space="preserve"> </w:t>
      </w:r>
      <w:r w:rsidR="00C146B7">
        <w:rPr>
          <w:rFonts w:ascii="Times New Roman" w:hAnsi="Times New Roman" w:cs="Times New Roman"/>
        </w:rPr>
        <w:t xml:space="preserve"> </w:t>
      </w:r>
      <w:r w:rsidR="00EB724B">
        <w:rPr>
          <w:rFonts w:ascii="Times New Roman" w:hAnsi="Times New Roman" w:cs="Times New Roman"/>
        </w:rPr>
        <w:t xml:space="preserve"> </w:t>
      </w:r>
      <w:r w:rsidR="00C146B7">
        <w:rPr>
          <w:rFonts w:ascii="Times New Roman" w:hAnsi="Times New Roman" w:cs="Times New Roman"/>
        </w:rPr>
        <w:t xml:space="preserve">              </w:t>
      </w:r>
      <w:r w:rsidR="00C146B7" w:rsidRPr="005A753D">
        <w:rPr>
          <w:rFonts w:ascii="Times New Roman" w:hAnsi="Times New Roman" w:cs="Times New Roman"/>
          <w:bCs/>
          <w:i/>
          <w:iCs/>
        </w:rPr>
        <w:t xml:space="preserve"> </w:t>
      </w:r>
      <w:r w:rsidR="00CD6F42" w:rsidRPr="005A753D">
        <w:rPr>
          <w:rFonts w:ascii="Times New Roman" w:hAnsi="Times New Roman" w:cs="Times New Roman"/>
          <w:bCs/>
          <w:i/>
          <w:iCs/>
        </w:rPr>
        <w:t>09</w:t>
      </w:r>
      <w:r w:rsidR="00C146B7" w:rsidRPr="005A753D">
        <w:rPr>
          <w:rFonts w:ascii="Times New Roman" w:hAnsi="Times New Roman" w:cs="Times New Roman" w:hint="eastAsia"/>
          <w:bCs/>
          <w:i/>
          <w:iCs/>
        </w:rPr>
        <w:t>/</w:t>
      </w:r>
      <w:r w:rsidR="00C146B7" w:rsidRPr="005A753D">
        <w:rPr>
          <w:rFonts w:ascii="Times New Roman" w:hAnsi="Times New Roman" w:cs="Times New Roman"/>
          <w:bCs/>
          <w:i/>
          <w:iCs/>
        </w:rPr>
        <w:t>20</w:t>
      </w:r>
      <w:r w:rsidR="00CD6F42" w:rsidRPr="005A753D">
        <w:rPr>
          <w:rFonts w:ascii="Times New Roman" w:hAnsi="Times New Roman" w:cs="Times New Roman"/>
          <w:bCs/>
          <w:i/>
          <w:iCs/>
        </w:rPr>
        <w:t>18</w:t>
      </w:r>
      <w:r w:rsidR="00C146B7" w:rsidRPr="005A753D">
        <w:rPr>
          <w:rFonts w:ascii="Times New Roman" w:hAnsi="Times New Roman" w:cs="Times New Roman"/>
          <w:bCs/>
          <w:i/>
          <w:iCs/>
        </w:rPr>
        <w:t>-0</w:t>
      </w:r>
      <w:r w:rsidR="00CD6F42" w:rsidRPr="005A753D">
        <w:rPr>
          <w:rFonts w:ascii="Times New Roman" w:hAnsi="Times New Roman" w:cs="Times New Roman"/>
          <w:bCs/>
          <w:i/>
          <w:iCs/>
        </w:rPr>
        <w:t>9</w:t>
      </w:r>
      <w:r w:rsidR="00C146B7" w:rsidRPr="005A753D">
        <w:rPr>
          <w:rFonts w:ascii="Times New Roman" w:hAnsi="Times New Roman" w:cs="Times New Roman"/>
          <w:bCs/>
          <w:i/>
          <w:iCs/>
        </w:rPr>
        <w:t>/20</w:t>
      </w:r>
      <w:r w:rsidR="00CD6F42" w:rsidRPr="005A753D">
        <w:rPr>
          <w:rFonts w:ascii="Times New Roman" w:hAnsi="Times New Roman" w:cs="Times New Roman"/>
          <w:bCs/>
          <w:i/>
          <w:iCs/>
        </w:rPr>
        <w:t>19</w:t>
      </w:r>
    </w:p>
    <w:p w14:paraId="1B0BB459" w14:textId="3DF9BD5B" w:rsidR="00D936D2"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Set up the official account of the university </w:t>
      </w:r>
      <w:r w:rsidR="00B92D04">
        <w:rPr>
          <w:rFonts w:ascii="Times New Roman" w:eastAsia="宋体" w:hAnsi="Times New Roman" w:cs="Times New Roman" w:hint="eastAsia"/>
          <w:bCs/>
          <w:lang w:eastAsia="zh-CN"/>
        </w:rPr>
        <w:t>which</w:t>
      </w:r>
      <w:r w:rsidR="00B92D04">
        <w:rPr>
          <w:rFonts w:ascii="Times New Roman" w:eastAsia="宋体" w:hAnsi="Times New Roman" w:cs="Times New Roman"/>
          <w:bCs/>
          <w:lang w:eastAsia="zh-CN"/>
        </w:rPr>
        <w:t xml:space="preserve"> was </w:t>
      </w:r>
      <w:r>
        <w:rPr>
          <w:rFonts w:ascii="Times New Roman" w:eastAsia="宋体" w:hAnsi="Times New Roman" w:cs="Times New Roman"/>
          <w:bCs/>
          <w:lang w:eastAsia="zh-CN"/>
        </w:rPr>
        <w:t>subscribed by more than 20 000 users</w:t>
      </w:r>
    </w:p>
    <w:p w14:paraId="0C05F1CF" w14:textId="4270E90D" w:rsidR="00D936D2"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D936D2">
        <w:rPr>
          <w:rFonts w:ascii="Times New Roman" w:eastAsia="宋体" w:hAnsi="Times New Roman" w:cs="Times New Roman"/>
          <w:bCs/>
          <w:lang w:eastAsia="zh-CN"/>
        </w:rPr>
        <w:t>Based on the official account and the Mental Health Center of Wuhan University of Technology, established the psychological group of Wuhan University of Technology</w:t>
      </w:r>
      <w:r>
        <w:rPr>
          <w:rFonts w:ascii="Times New Roman" w:eastAsia="宋体" w:hAnsi="Times New Roman" w:cs="Times New Roman"/>
          <w:bCs/>
          <w:lang w:eastAsia="zh-CN"/>
        </w:rPr>
        <w:t xml:space="preserve"> to help fellow students with</w:t>
      </w:r>
      <w:r w:rsidRPr="00D936D2">
        <w:rPr>
          <w:rFonts w:ascii="Times New Roman" w:eastAsia="宋体" w:hAnsi="Times New Roman" w:cs="Times New Roman"/>
          <w:bCs/>
          <w:lang w:eastAsia="zh-CN"/>
        </w:rPr>
        <w:t xml:space="preserve"> mental health problems</w:t>
      </w:r>
    </w:p>
    <w:p w14:paraId="72F32211" w14:textId="32D24DA0" w:rsidR="00C146B7" w:rsidRPr="00B92D04"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color w:val="FF0000"/>
          <w:lang w:eastAsia="zh-CN"/>
        </w:rPr>
      </w:pPr>
      <w:r w:rsidRPr="005A753D">
        <w:rPr>
          <w:rFonts w:ascii="Times New Roman" w:eastAsia="宋体" w:hAnsi="Times New Roman" w:cs="Times New Roman"/>
          <w:bCs/>
          <w:color w:val="000000" w:themeColor="text1"/>
          <w:lang w:eastAsia="zh-CN"/>
        </w:rPr>
        <w:t>Joined</w:t>
      </w:r>
      <w:r>
        <w:rPr>
          <w:rFonts w:ascii="Times New Roman" w:eastAsia="宋体" w:hAnsi="Times New Roman" w:cs="Times New Roman"/>
          <w:bCs/>
          <w:lang w:eastAsia="zh-CN"/>
        </w:rPr>
        <w:t xml:space="preserve"> the </w:t>
      </w:r>
      <w:r w:rsidRPr="00D936D2">
        <w:rPr>
          <w:rFonts w:ascii="Times New Roman" w:eastAsia="宋体" w:hAnsi="Times New Roman" w:cs="Times New Roman"/>
          <w:bCs/>
          <w:lang w:eastAsia="zh-CN"/>
        </w:rPr>
        <w:t xml:space="preserve">Mental Health Association of Wuhan University of Technology </w:t>
      </w:r>
      <w:r>
        <w:rPr>
          <w:rFonts w:ascii="Times New Roman" w:eastAsia="宋体" w:hAnsi="Times New Roman" w:cs="Times New Roman"/>
          <w:bCs/>
          <w:lang w:eastAsia="zh-CN"/>
        </w:rPr>
        <w:t xml:space="preserve">and held and participated in a serious of school programs such as </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Psychological situation drama competition</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 xml:space="preserve"> and </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Garden party</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 xml:space="preserve"> when serving as </w:t>
      </w:r>
      <w:r>
        <w:rPr>
          <w:rFonts w:ascii="Times New Roman" w:eastAsia="宋体" w:hAnsi="Times New Roman" w:cs="Times New Roman"/>
          <w:bCs/>
          <w:lang w:eastAsia="zh-CN"/>
        </w:rPr>
        <w:t>head of the communication department</w:t>
      </w:r>
      <w:ins w:id="1" w:author="Zhen Zhou" w:date="2020-09-25T13:26:00Z">
        <w:r w:rsidR="002B0FB1">
          <w:rPr>
            <w:rFonts w:ascii="Times New Roman" w:eastAsia="宋体" w:hAnsi="Times New Roman" w:cs="Times New Roman"/>
            <w:bCs/>
            <w:lang w:eastAsia="zh-CN"/>
          </w:rPr>
          <w:t>·</w:t>
        </w:r>
      </w:ins>
    </w:p>
    <w:p w14:paraId="5D5AEB0E" w14:textId="77777777" w:rsidR="00C146B7" w:rsidRDefault="00C146B7" w:rsidP="00E4077F">
      <w:pPr>
        <w:pStyle w:val="a3"/>
        <w:pBdr>
          <w:bottom w:val="single" w:sz="4" w:space="1" w:color="auto"/>
        </w:pBdr>
        <w:tabs>
          <w:tab w:val="left" w:pos="0"/>
          <w:tab w:val="left" w:pos="1620"/>
        </w:tabs>
        <w:spacing w:after="0" w:line="250" w:lineRule="exact"/>
        <w:ind w:left="0"/>
        <w:rPr>
          <w:rFonts w:ascii="Times New Roman" w:eastAsia="宋体" w:hAnsi="Times New Roman" w:cs="Times New Roman"/>
          <w:b/>
          <w:lang w:eastAsia="zh-CN"/>
        </w:rPr>
      </w:pPr>
    </w:p>
    <w:p w14:paraId="3214371A" w14:textId="746EE52D" w:rsidR="00E4077F" w:rsidRDefault="00E4077F" w:rsidP="00E4077F">
      <w:pPr>
        <w:pStyle w:val="a3"/>
        <w:pBdr>
          <w:bottom w:val="single" w:sz="4" w:space="1" w:color="auto"/>
        </w:pBdr>
        <w:tabs>
          <w:tab w:val="left" w:pos="0"/>
          <w:tab w:val="left" w:pos="1620"/>
        </w:tabs>
        <w:spacing w:after="0" w:line="250" w:lineRule="exact"/>
        <w:ind w:left="0"/>
        <w:rPr>
          <w:rFonts w:ascii="Times New Roman" w:eastAsia="宋体" w:hAnsi="Times New Roman" w:cs="Times New Roman"/>
          <w:b/>
          <w:lang w:eastAsia="zh-CN"/>
        </w:rPr>
      </w:pPr>
      <w:r>
        <w:rPr>
          <w:rFonts w:ascii="Times New Roman" w:eastAsia="宋体" w:hAnsi="Times New Roman" w:cs="Times New Roman" w:hint="eastAsia"/>
          <w:b/>
          <w:lang w:eastAsia="zh-CN"/>
        </w:rPr>
        <w:t>ADDITIONS</w:t>
      </w:r>
    </w:p>
    <w:p w14:paraId="4C929EB6" w14:textId="592CE686" w:rsidR="00E4077F" w:rsidRDefault="00E4077F" w:rsidP="00E4077F">
      <w:pPr>
        <w:tabs>
          <w:tab w:val="left" w:pos="0"/>
          <w:tab w:val="left" w:pos="1620"/>
        </w:tabs>
        <w:spacing w:line="250" w:lineRule="exact"/>
        <w:rPr>
          <w:rFonts w:ascii="Times New Roman" w:hAnsi="Times New Roman" w:cs="Times New Roman"/>
        </w:rPr>
      </w:pPr>
      <w:r>
        <w:rPr>
          <w:rFonts w:ascii="Times New Roman" w:hAnsi="Times New Roman" w:cs="Times New Roman"/>
        </w:rPr>
        <w:t xml:space="preserve">Skills: </w:t>
      </w:r>
      <w:r w:rsidR="00CC0519">
        <w:rPr>
          <w:rFonts w:ascii="Times New Roman" w:hAnsi="Times New Roman" w:cs="Times New Roman"/>
        </w:rPr>
        <w:t xml:space="preserve">Skilled in </w:t>
      </w:r>
      <w:r w:rsidR="008E2BC2" w:rsidRPr="008E2BC2">
        <w:rPr>
          <w:rFonts w:ascii="Times New Roman" w:hAnsi="Times New Roman" w:cs="Times New Roman"/>
        </w:rPr>
        <w:t>C++</w:t>
      </w:r>
      <w:r w:rsidR="008E2BC2">
        <w:rPr>
          <w:rFonts w:ascii="Times New Roman" w:hAnsi="Times New Roman" w:cs="Times New Roman" w:hint="eastAsia"/>
        </w:rPr>
        <w:t>,</w:t>
      </w:r>
      <w:r w:rsidR="008E2BC2">
        <w:rPr>
          <w:rFonts w:ascii="Times New Roman" w:hAnsi="Times New Roman" w:cs="Times New Roman"/>
        </w:rPr>
        <w:t xml:space="preserve"> </w:t>
      </w:r>
      <w:proofErr w:type="spellStart"/>
      <w:r w:rsidR="00CC0519">
        <w:rPr>
          <w:rFonts w:ascii="Times New Roman" w:hAnsi="Times New Roman" w:cs="Times New Roman"/>
        </w:rPr>
        <w:t>Matlab</w:t>
      </w:r>
      <w:proofErr w:type="spellEnd"/>
      <w:r w:rsidR="006D22F4">
        <w:rPr>
          <w:rFonts w:ascii="Times New Roman" w:hAnsi="Times New Roman" w:cs="Times New Roman"/>
        </w:rPr>
        <w:t>, SQL</w:t>
      </w:r>
      <w:r w:rsidR="00CC0519">
        <w:rPr>
          <w:rFonts w:ascii="Times New Roman" w:hAnsi="Times New Roman" w:cs="Times New Roman"/>
        </w:rPr>
        <w:t xml:space="preserve"> and Python; Competent in thesis writing with Latex</w:t>
      </w:r>
    </w:p>
    <w:p w14:paraId="2FDF9ACA" w14:textId="48998179" w:rsidR="00E4077F" w:rsidRPr="00566ABD" w:rsidRDefault="00E4077F" w:rsidP="00E4077F">
      <w:pPr>
        <w:tabs>
          <w:tab w:val="left" w:pos="0"/>
          <w:tab w:val="left" w:pos="1620"/>
        </w:tabs>
        <w:spacing w:line="250" w:lineRule="exact"/>
        <w:rPr>
          <w:rFonts w:ascii="Times New Roman" w:hAnsi="Times New Roman" w:cs="Times New Roman"/>
          <w:color w:val="FF0000"/>
        </w:rPr>
      </w:pPr>
      <w:r w:rsidRPr="005A753D">
        <w:rPr>
          <w:rFonts w:ascii="Times New Roman" w:hAnsi="Times New Roman" w:cs="Times New Roman"/>
        </w:rPr>
        <w:t xml:space="preserve">Certifications: </w:t>
      </w:r>
      <w:r w:rsidR="000F4EC5">
        <w:rPr>
          <w:rFonts w:ascii="Times New Roman" w:hAnsi="Times New Roman" w:cs="Times New Roman"/>
        </w:rPr>
        <w:t>CET</w:t>
      </w:r>
      <w:r w:rsidRPr="005A753D">
        <w:rPr>
          <w:rFonts w:ascii="Times New Roman" w:hAnsi="Times New Roman" w:cs="Times New Roman"/>
        </w:rPr>
        <w:t xml:space="preserve">-4, </w:t>
      </w:r>
      <w:r w:rsidR="000F4EC5">
        <w:rPr>
          <w:rFonts w:ascii="Times New Roman" w:hAnsi="Times New Roman" w:cs="Times New Roman"/>
        </w:rPr>
        <w:t>CE</w:t>
      </w:r>
      <w:r w:rsidR="000F4EC5" w:rsidRPr="00566ABD">
        <w:rPr>
          <w:rFonts w:ascii="Times New Roman" w:hAnsi="Times New Roman" w:cs="Times New Roman"/>
          <w:color w:val="000000" w:themeColor="text1"/>
        </w:rPr>
        <w:t>T</w:t>
      </w:r>
      <w:r w:rsidR="00CC0519" w:rsidRPr="00566ABD">
        <w:rPr>
          <w:rFonts w:ascii="Times New Roman" w:hAnsi="Times New Roman" w:cs="Times New Roman"/>
          <w:color w:val="000000" w:themeColor="text1"/>
        </w:rPr>
        <w:t xml:space="preserve">-6, </w:t>
      </w:r>
      <w:r w:rsidRPr="00566ABD">
        <w:rPr>
          <w:rFonts w:ascii="Times New Roman" w:hAnsi="Times New Roman" w:cs="Times New Roman"/>
          <w:color w:val="000000" w:themeColor="text1"/>
        </w:rPr>
        <w:t>TOEFL (</w:t>
      </w:r>
      <w:r w:rsidR="00CC0519" w:rsidRPr="00566ABD">
        <w:rPr>
          <w:rFonts w:ascii="Times New Roman" w:hAnsi="Times New Roman" w:cs="Times New Roman"/>
          <w:color w:val="000000" w:themeColor="text1"/>
        </w:rPr>
        <w:t>92</w:t>
      </w:r>
      <w:r w:rsidRPr="00566ABD">
        <w:rPr>
          <w:rFonts w:ascii="Times New Roman" w:hAnsi="Times New Roman" w:cs="Times New Roman"/>
          <w:color w:val="000000" w:themeColor="text1"/>
        </w:rPr>
        <w:t>)</w:t>
      </w:r>
    </w:p>
    <w:p w14:paraId="3999A0D4" w14:textId="77777777" w:rsidR="00C717C8" w:rsidRDefault="00C717C8"/>
    <w:sectPr w:rsidR="00C717C8" w:rsidSect="002D65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B02E" w14:textId="77777777" w:rsidR="00221297" w:rsidRDefault="00221297" w:rsidP="00580E52">
      <w:r>
        <w:separator/>
      </w:r>
    </w:p>
  </w:endnote>
  <w:endnote w:type="continuationSeparator" w:id="0">
    <w:p w14:paraId="4D434711" w14:textId="77777777" w:rsidR="00221297" w:rsidRDefault="00221297" w:rsidP="0058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1298" w14:textId="77777777" w:rsidR="00221297" w:rsidRDefault="00221297" w:rsidP="00580E52">
      <w:r>
        <w:separator/>
      </w:r>
    </w:p>
  </w:footnote>
  <w:footnote w:type="continuationSeparator" w:id="0">
    <w:p w14:paraId="4A1B828B" w14:textId="77777777" w:rsidR="00221297" w:rsidRDefault="00221297" w:rsidP="0058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954EE"/>
    <w:multiLevelType w:val="multilevel"/>
    <w:tmpl w:val="F11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C343B"/>
    <w:multiLevelType w:val="multilevel"/>
    <w:tmpl w:val="FF1EDA28"/>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4028024">
    <w:abstractNumId w:val="1"/>
  </w:num>
  <w:num w:numId="2" w16cid:durableId="1118709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 Zhou">
    <w15:presenceInfo w15:providerId="Windows Live" w15:userId="b2aa0fcddffe4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F"/>
    <w:rsid w:val="000053D2"/>
    <w:rsid w:val="0001789C"/>
    <w:rsid w:val="000525FF"/>
    <w:rsid w:val="00074CF2"/>
    <w:rsid w:val="00091CB9"/>
    <w:rsid w:val="00097B1B"/>
    <w:rsid w:val="000B42CB"/>
    <w:rsid w:val="000C2E6C"/>
    <w:rsid w:val="000D2AC1"/>
    <w:rsid w:val="000E6E8D"/>
    <w:rsid w:val="000F4EC5"/>
    <w:rsid w:val="00110E9A"/>
    <w:rsid w:val="00116DC3"/>
    <w:rsid w:val="0011721C"/>
    <w:rsid w:val="00123273"/>
    <w:rsid w:val="001265B6"/>
    <w:rsid w:val="001300B5"/>
    <w:rsid w:val="00145B4C"/>
    <w:rsid w:val="00193052"/>
    <w:rsid w:val="001A198B"/>
    <w:rsid w:val="001B35A5"/>
    <w:rsid w:val="001B4391"/>
    <w:rsid w:val="001D3B51"/>
    <w:rsid w:val="001E3A2A"/>
    <w:rsid w:val="001F218E"/>
    <w:rsid w:val="001F7D39"/>
    <w:rsid w:val="00212C22"/>
    <w:rsid w:val="002138FA"/>
    <w:rsid w:val="00221297"/>
    <w:rsid w:val="002316DD"/>
    <w:rsid w:val="00275ED7"/>
    <w:rsid w:val="00276194"/>
    <w:rsid w:val="00291857"/>
    <w:rsid w:val="002922DF"/>
    <w:rsid w:val="002A08CA"/>
    <w:rsid w:val="002B03F5"/>
    <w:rsid w:val="002B0FB1"/>
    <w:rsid w:val="002D7949"/>
    <w:rsid w:val="00303C6B"/>
    <w:rsid w:val="003067CE"/>
    <w:rsid w:val="0034078A"/>
    <w:rsid w:val="00374DE7"/>
    <w:rsid w:val="00396793"/>
    <w:rsid w:val="003A69DE"/>
    <w:rsid w:val="003C0483"/>
    <w:rsid w:val="003C21F5"/>
    <w:rsid w:val="003C2F6A"/>
    <w:rsid w:val="003E3B17"/>
    <w:rsid w:val="00425DB4"/>
    <w:rsid w:val="004326DE"/>
    <w:rsid w:val="00450909"/>
    <w:rsid w:val="004527F7"/>
    <w:rsid w:val="00455020"/>
    <w:rsid w:val="004A1563"/>
    <w:rsid w:val="004B1159"/>
    <w:rsid w:val="004B5746"/>
    <w:rsid w:val="004B6FAD"/>
    <w:rsid w:val="004C520C"/>
    <w:rsid w:val="004E208B"/>
    <w:rsid w:val="004F6A32"/>
    <w:rsid w:val="00504C56"/>
    <w:rsid w:val="0051317B"/>
    <w:rsid w:val="00534068"/>
    <w:rsid w:val="005345D4"/>
    <w:rsid w:val="0054042D"/>
    <w:rsid w:val="005558CA"/>
    <w:rsid w:val="00566ABD"/>
    <w:rsid w:val="00570F3B"/>
    <w:rsid w:val="005730B1"/>
    <w:rsid w:val="00574194"/>
    <w:rsid w:val="00576629"/>
    <w:rsid w:val="00580E52"/>
    <w:rsid w:val="005A535E"/>
    <w:rsid w:val="005A753D"/>
    <w:rsid w:val="005A7B96"/>
    <w:rsid w:val="005C65A6"/>
    <w:rsid w:val="005E64F6"/>
    <w:rsid w:val="006014A3"/>
    <w:rsid w:val="006450B2"/>
    <w:rsid w:val="0065116F"/>
    <w:rsid w:val="00674DF9"/>
    <w:rsid w:val="006A2B8F"/>
    <w:rsid w:val="006C34AA"/>
    <w:rsid w:val="006C43B6"/>
    <w:rsid w:val="006D22F4"/>
    <w:rsid w:val="006E2EC1"/>
    <w:rsid w:val="007010E1"/>
    <w:rsid w:val="00711747"/>
    <w:rsid w:val="00712239"/>
    <w:rsid w:val="00727A9D"/>
    <w:rsid w:val="00731D45"/>
    <w:rsid w:val="0074488D"/>
    <w:rsid w:val="00751B81"/>
    <w:rsid w:val="0076744F"/>
    <w:rsid w:val="008375CD"/>
    <w:rsid w:val="00843998"/>
    <w:rsid w:val="008502EC"/>
    <w:rsid w:val="00855429"/>
    <w:rsid w:val="008634E0"/>
    <w:rsid w:val="00865B53"/>
    <w:rsid w:val="00875B4C"/>
    <w:rsid w:val="00876CDA"/>
    <w:rsid w:val="00895AD2"/>
    <w:rsid w:val="008A0969"/>
    <w:rsid w:val="008B08EA"/>
    <w:rsid w:val="008D0832"/>
    <w:rsid w:val="008E2BC2"/>
    <w:rsid w:val="008E4953"/>
    <w:rsid w:val="009021B7"/>
    <w:rsid w:val="00905E40"/>
    <w:rsid w:val="0098273E"/>
    <w:rsid w:val="0098683B"/>
    <w:rsid w:val="00990B12"/>
    <w:rsid w:val="009958B7"/>
    <w:rsid w:val="009A5D52"/>
    <w:rsid w:val="009C4525"/>
    <w:rsid w:val="009D01DA"/>
    <w:rsid w:val="009D3B34"/>
    <w:rsid w:val="009D5DE6"/>
    <w:rsid w:val="009E380F"/>
    <w:rsid w:val="009F565B"/>
    <w:rsid w:val="00A17175"/>
    <w:rsid w:val="00A210E1"/>
    <w:rsid w:val="00A8188A"/>
    <w:rsid w:val="00A825D5"/>
    <w:rsid w:val="00AA0DE1"/>
    <w:rsid w:val="00AB3EBB"/>
    <w:rsid w:val="00AB5E50"/>
    <w:rsid w:val="00AC24E3"/>
    <w:rsid w:val="00B02A41"/>
    <w:rsid w:val="00B44669"/>
    <w:rsid w:val="00B92D04"/>
    <w:rsid w:val="00BC3895"/>
    <w:rsid w:val="00BE58DF"/>
    <w:rsid w:val="00BF1EC3"/>
    <w:rsid w:val="00BF2A08"/>
    <w:rsid w:val="00BF6DCC"/>
    <w:rsid w:val="00C146B7"/>
    <w:rsid w:val="00C179EF"/>
    <w:rsid w:val="00C269EB"/>
    <w:rsid w:val="00C30FFB"/>
    <w:rsid w:val="00C36209"/>
    <w:rsid w:val="00C6619E"/>
    <w:rsid w:val="00C717C8"/>
    <w:rsid w:val="00C84F6B"/>
    <w:rsid w:val="00C86360"/>
    <w:rsid w:val="00C900D7"/>
    <w:rsid w:val="00CA2131"/>
    <w:rsid w:val="00CB2E48"/>
    <w:rsid w:val="00CB74FE"/>
    <w:rsid w:val="00CC0519"/>
    <w:rsid w:val="00CC1A69"/>
    <w:rsid w:val="00CD6F42"/>
    <w:rsid w:val="00CD75C0"/>
    <w:rsid w:val="00CF5496"/>
    <w:rsid w:val="00D02BEC"/>
    <w:rsid w:val="00D5763D"/>
    <w:rsid w:val="00D61861"/>
    <w:rsid w:val="00D75BAD"/>
    <w:rsid w:val="00D769A0"/>
    <w:rsid w:val="00D936D2"/>
    <w:rsid w:val="00E052A0"/>
    <w:rsid w:val="00E20158"/>
    <w:rsid w:val="00E22AFE"/>
    <w:rsid w:val="00E4077F"/>
    <w:rsid w:val="00E42A71"/>
    <w:rsid w:val="00E51083"/>
    <w:rsid w:val="00E52485"/>
    <w:rsid w:val="00E65852"/>
    <w:rsid w:val="00E77EB1"/>
    <w:rsid w:val="00E95D34"/>
    <w:rsid w:val="00EB2C77"/>
    <w:rsid w:val="00EB724B"/>
    <w:rsid w:val="00EC32C7"/>
    <w:rsid w:val="00EE07F6"/>
    <w:rsid w:val="00EF72A4"/>
    <w:rsid w:val="00F51AB2"/>
    <w:rsid w:val="00F60E15"/>
    <w:rsid w:val="00F61144"/>
    <w:rsid w:val="00F642C8"/>
    <w:rsid w:val="00F96E61"/>
    <w:rsid w:val="00FB0050"/>
    <w:rsid w:val="00FC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D5C7"/>
  <w15:chartTrackingRefBased/>
  <w15:docId w15:val="{493DC86F-72AE-445A-A7E7-654678D6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17B"/>
    <w:rPr>
      <w:rFonts w:ascii="宋体" w:eastAsia="宋体" w:hAnsi="宋体" w:cs="宋体"/>
      <w:kern w:val="0"/>
      <w:sz w:val="24"/>
      <w:szCs w:val="24"/>
    </w:rPr>
  </w:style>
  <w:style w:type="paragraph" w:styleId="3">
    <w:name w:val="heading 3"/>
    <w:basedOn w:val="a"/>
    <w:link w:val="30"/>
    <w:uiPriority w:val="9"/>
    <w:qFormat/>
    <w:rsid w:val="0051317B"/>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77F"/>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annotation reference"/>
    <w:basedOn w:val="a0"/>
    <w:uiPriority w:val="99"/>
    <w:semiHidden/>
    <w:unhideWhenUsed/>
    <w:rsid w:val="00E4077F"/>
    <w:rPr>
      <w:sz w:val="16"/>
      <w:szCs w:val="16"/>
    </w:rPr>
  </w:style>
  <w:style w:type="paragraph" w:styleId="a5">
    <w:name w:val="annotation text"/>
    <w:basedOn w:val="a"/>
    <w:link w:val="a6"/>
    <w:uiPriority w:val="99"/>
    <w:semiHidden/>
    <w:unhideWhenUsed/>
    <w:rsid w:val="00E4077F"/>
    <w:pPr>
      <w:spacing w:after="200"/>
    </w:pPr>
    <w:rPr>
      <w:rFonts w:asciiTheme="minorHAnsi" w:eastAsiaTheme="minorHAnsi" w:hAnsiTheme="minorHAnsi" w:cstheme="minorBidi"/>
      <w:sz w:val="20"/>
      <w:szCs w:val="20"/>
      <w:lang w:eastAsia="en-US"/>
    </w:rPr>
  </w:style>
  <w:style w:type="character" w:customStyle="1" w:styleId="a6">
    <w:name w:val="批注文字 字符"/>
    <w:basedOn w:val="a0"/>
    <w:link w:val="a5"/>
    <w:uiPriority w:val="99"/>
    <w:semiHidden/>
    <w:rsid w:val="00E4077F"/>
    <w:rPr>
      <w:rFonts w:eastAsiaTheme="minorHAnsi"/>
      <w:kern w:val="0"/>
      <w:sz w:val="20"/>
      <w:szCs w:val="20"/>
      <w:lang w:eastAsia="en-US"/>
    </w:rPr>
  </w:style>
  <w:style w:type="character" w:styleId="a7">
    <w:name w:val="Hyperlink"/>
    <w:basedOn w:val="a0"/>
    <w:uiPriority w:val="99"/>
    <w:unhideWhenUsed/>
    <w:rsid w:val="00E4077F"/>
    <w:rPr>
      <w:color w:val="0563C1" w:themeColor="hyperlink"/>
      <w:u w:val="single"/>
    </w:rPr>
  </w:style>
  <w:style w:type="paragraph" w:styleId="a8">
    <w:name w:val="Balloon Text"/>
    <w:basedOn w:val="a"/>
    <w:link w:val="a9"/>
    <w:uiPriority w:val="99"/>
    <w:semiHidden/>
    <w:unhideWhenUsed/>
    <w:rsid w:val="00E4077F"/>
    <w:rPr>
      <w:sz w:val="18"/>
      <w:szCs w:val="18"/>
    </w:rPr>
  </w:style>
  <w:style w:type="character" w:customStyle="1" w:styleId="a9">
    <w:name w:val="批注框文本 字符"/>
    <w:basedOn w:val="a0"/>
    <w:link w:val="a8"/>
    <w:uiPriority w:val="99"/>
    <w:semiHidden/>
    <w:rsid w:val="00E4077F"/>
    <w:rPr>
      <w:rFonts w:eastAsiaTheme="minorHAnsi"/>
      <w:kern w:val="0"/>
      <w:sz w:val="18"/>
      <w:szCs w:val="18"/>
      <w:lang w:eastAsia="en-US"/>
    </w:rPr>
  </w:style>
  <w:style w:type="character" w:styleId="aa">
    <w:name w:val="Unresolved Mention"/>
    <w:basedOn w:val="a0"/>
    <w:uiPriority w:val="99"/>
    <w:semiHidden/>
    <w:unhideWhenUsed/>
    <w:rsid w:val="00E4077F"/>
    <w:rPr>
      <w:color w:val="605E5C"/>
      <w:shd w:val="clear" w:color="auto" w:fill="E1DFDD"/>
    </w:rPr>
  </w:style>
  <w:style w:type="paragraph" w:styleId="ab">
    <w:name w:val="header"/>
    <w:basedOn w:val="a"/>
    <w:link w:val="ac"/>
    <w:uiPriority w:val="99"/>
    <w:unhideWhenUsed/>
    <w:rsid w:val="00580E52"/>
    <w:pPr>
      <w:pBdr>
        <w:bottom w:val="single" w:sz="6" w:space="1" w:color="auto"/>
      </w:pBdr>
      <w:tabs>
        <w:tab w:val="center" w:pos="4153"/>
        <w:tab w:val="right" w:pos="8306"/>
      </w:tabs>
      <w:snapToGrid w:val="0"/>
      <w:spacing w:after="200"/>
      <w:jc w:val="center"/>
    </w:pPr>
    <w:rPr>
      <w:rFonts w:asciiTheme="minorHAnsi" w:eastAsiaTheme="minorHAnsi" w:hAnsiTheme="minorHAnsi" w:cstheme="minorBidi"/>
      <w:sz w:val="18"/>
      <w:szCs w:val="18"/>
      <w:lang w:eastAsia="en-US"/>
    </w:rPr>
  </w:style>
  <w:style w:type="character" w:customStyle="1" w:styleId="ac">
    <w:name w:val="页眉 字符"/>
    <w:basedOn w:val="a0"/>
    <w:link w:val="ab"/>
    <w:uiPriority w:val="99"/>
    <w:rsid w:val="00580E52"/>
    <w:rPr>
      <w:rFonts w:eastAsiaTheme="minorHAnsi"/>
      <w:kern w:val="0"/>
      <w:sz w:val="18"/>
      <w:szCs w:val="18"/>
      <w:lang w:eastAsia="en-US"/>
    </w:rPr>
  </w:style>
  <w:style w:type="paragraph" w:styleId="ad">
    <w:name w:val="footer"/>
    <w:basedOn w:val="a"/>
    <w:link w:val="ae"/>
    <w:uiPriority w:val="99"/>
    <w:unhideWhenUsed/>
    <w:rsid w:val="00580E52"/>
    <w:pPr>
      <w:tabs>
        <w:tab w:val="center" w:pos="4153"/>
        <w:tab w:val="right" w:pos="8306"/>
      </w:tabs>
      <w:snapToGrid w:val="0"/>
      <w:spacing w:after="200"/>
    </w:pPr>
    <w:rPr>
      <w:rFonts w:asciiTheme="minorHAnsi" w:eastAsiaTheme="minorHAnsi" w:hAnsiTheme="minorHAnsi" w:cstheme="minorBidi"/>
      <w:sz w:val="18"/>
      <w:szCs w:val="18"/>
      <w:lang w:eastAsia="en-US"/>
    </w:rPr>
  </w:style>
  <w:style w:type="character" w:customStyle="1" w:styleId="ae">
    <w:name w:val="页脚 字符"/>
    <w:basedOn w:val="a0"/>
    <w:link w:val="ad"/>
    <w:uiPriority w:val="99"/>
    <w:rsid w:val="00580E52"/>
    <w:rPr>
      <w:rFonts w:eastAsiaTheme="minorHAnsi"/>
      <w:kern w:val="0"/>
      <w:sz w:val="18"/>
      <w:szCs w:val="18"/>
      <w:lang w:eastAsia="en-US"/>
    </w:rPr>
  </w:style>
  <w:style w:type="paragraph" w:customStyle="1" w:styleId="Af">
    <w:name w:val="正文 A"/>
    <w:rsid w:val="006E2EC1"/>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lang w:eastAsia="en-US"/>
    </w:rPr>
  </w:style>
  <w:style w:type="paragraph" w:styleId="af0">
    <w:name w:val="Revision"/>
    <w:hidden/>
    <w:uiPriority w:val="99"/>
    <w:semiHidden/>
    <w:rsid w:val="009C4525"/>
    <w:rPr>
      <w:rFonts w:eastAsiaTheme="minorHAnsi"/>
      <w:kern w:val="0"/>
      <w:sz w:val="22"/>
      <w:lang w:eastAsia="en-US"/>
    </w:rPr>
  </w:style>
  <w:style w:type="paragraph" w:styleId="af1">
    <w:name w:val="Normal (Web)"/>
    <w:basedOn w:val="a"/>
    <w:uiPriority w:val="99"/>
    <w:semiHidden/>
    <w:unhideWhenUsed/>
    <w:rsid w:val="00D61861"/>
    <w:pPr>
      <w:spacing w:before="100" w:beforeAutospacing="1" w:after="100" w:afterAutospacing="1"/>
    </w:pPr>
  </w:style>
  <w:style w:type="character" w:styleId="af2">
    <w:name w:val="FollowedHyperlink"/>
    <w:basedOn w:val="a0"/>
    <w:uiPriority w:val="99"/>
    <w:semiHidden/>
    <w:unhideWhenUsed/>
    <w:rsid w:val="004E208B"/>
    <w:rPr>
      <w:color w:val="954F72" w:themeColor="followedHyperlink"/>
      <w:u w:val="single"/>
    </w:rPr>
  </w:style>
  <w:style w:type="character" w:customStyle="1" w:styleId="30">
    <w:name w:val="标题 3 字符"/>
    <w:basedOn w:val="a0"/>
    <w:link w:val="3"/>
    <w:uiPriority w:val="9"/>
    <w:rsid w:val="0051317B"/>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50887">
      <w:bodyDiv w:val="1"/>
      <w:marLeft w:val="0"/>
      <w:marRight w:val="0"/>
      <w:marTop w:val="0"/>
      <w:marBottom w:val="0"/>
      <w:divBdr>
        <w:top w:val="none" w:sz="0" w:space="0" w:color="auto"/>
        <w:left w:val="none" w:sz="0" w:space="0" w:color="auto"/>
        <w:bottom w:val="none" w:sz="0" w:space="0" w:color="auto"/>
        <w:right w:val="none" w:sz="0" w:space="0" w:color="auto"/>
      </w:divBdr>
    </w:div>
    <w:div w:id="519701013">
      <w:bodyDiv w:val="1"/>
      <w:marLeft w:val="0"/>
      <w:marRight w:val="0"/>
      <w:marTop w:val="0"/>
      <w:marBottom w:val="0"/>
      <w:divBdr>
        <w:top w:val="none" w:sz="0" w:space="0" w:color="auto"/>
        <w:left w:val="none" w:sz="0" w:space="0" w:color="auto"/>
        <w:bottom w:val="none" w:sz="0" w:space="0" w:color="auto"/>
        <w:right w:val="none" w:sz="0" w:space="0" w:color="auto"/>
      </w:divBdr>
    </w:div>
    <w:div w:id="679696708">
      <w:bodyDiv w:val="1"/>
      <w:marLeft w:val="0"/>
      <w:marRight w:val="0"/>
      <w:marTop w:val="0"/>
      <w:marBottom w:val="0"/>
      <w:divBdr>
        <w:top w:val="none" w:sz="0" w:space="0" w:color="auto"/>
        <w:left w:val="none" w:sz="0" w:space="0" w:color="auto"/>
        <w:bottom w:val="none" w:sz="0" w:space="0" w:color="auto"/>
        <w:right w:val="none" w:sz="0" w:space="0" w:color="auto"/>
      </w:divBdr>
    </w:div>
    <w:div w:id="1066149837">
      <w:bodyDiv w:val="1"/>
      <w:marLeft w:val="0"/>
      <w:marRight w:val="0"/>
      <w:marTop w:val="0"/>
      <w:marBottom w:val="0"/>
      <w:divBdr>
        <w:top w:val="none" w:sz="0" w:space="0" w:color="auto"/>
        <w:left w:val="none" w:sz="0" w:space="0" w:color="auto"/>
        <w:bottom w:val="none" w:sz="0" w:space="0" w:color="auto"/>
        <w:right w:val="none" w:sz="0" w:space="0" w:color="auto"/>
      </w:divBdr>
    </w:div>
    <w:div w:id="1229683152">
      <w:bodyDiv w:val="1"/>
      <w:marLeft w:val="0"/>
      <w:marRight w:val="0"/>
      <w:marTop w:val="0"/>
      <w:marBottom w:val="0"/>
      <w:divBdr>
        <w:top w:val="none" w:sz="0" w:space="0" w:color="auto"/>
        <w:left w:val="none" w:sz="0" w:space="0" w:color="auto"/>
        <w:bottom w:val="none" w:sz="0" w:space="0" w:color="auto"/>
        <w:right w:val="none" w:sz="0" w:space="0" w:color="auto"/>
      </w:divBdr>
      <w:divsChild>
        <w:div w:id="131334593">
          <w:marLeft w:val="0"/>
          <w:marRight w:val="0"/>
          <w:marTop w:val="0"/>
          <w:marBottom w:val="0"/>
          <w:divBdr>
            <w:top w:val="none" w:sz="0" w:space="0" w:color="auto"/>
            <w:left w:val="none" w:sz="0" w:space="0" w:color="auto"/>
            <w:bottom w:val="none" w:sz="0" w:space="0" w:color="auto"/>
            <w:right w:val="none" w:sz="0" w:space="0" w:color="auto"/>
          </w:divBdr>
          <w:divsChild>
            <w:div w:id="197788078">
              <w:marLeft w:val="0"/>
              <w:marRight w:val="0"/>
              <w:marTop w:val="0"/>
              <w:marBottom w:val="0"/>
              <w:divBdr>
                <w:top w:val="none" w:sz="0" w:space="0" w:color="auto"/>
                <w:left w:val="none" w:sz="0" w:space="0" w:color="auto"/>
                <w:bottom w:val="none" w:sz="0" w:space="0" w:color="auto"/>
                <w:right w:val="none" w:sz="0" w:space="0" w:color="auto"/>
              </w:divBdr>
              <w:divsChild>
                <w:div w:id="1604537379">
                  <w:marLeft w:val="0"/>
                  <w:marRight w:val="0"/>
                  <w:marTop w:val="0"/>
                  <w:marBottom w:val="0"/>
                  <w:divBdr>
                    <w:top w:val="none" w:sz="0" w:space="0" w:color="auto"/>
                    <w:left w:val="none" w:sz="0" w:space="0" w:color="auto"/>
                    <w:bottom w:val="none" w:sz="0" w:space="0" w:color="auto"/>
                    <w:right w:val="none" w:sz="0" w:space="0" w:color="auto"/>
                  </w:divBdr>
                  <w:divsChild>
                    <w:div w:id="1526016365">
                      <w:marLeft w:val="0"/>
                      <w:marRight w:val="0"/>
                      <w:marTop w:val="0"/>
                      <w:marBottom w:val="0"/>
                      <w:divBdr>
                        <w:top w:val="none" w:sz="0" w:space="0" w:color="auto"/>
                        <w:left w:val="none" w:sz="0" w:space="0" w:color="auto"/>
                        <w:bottom w:val="none" w:sz="0" w:space="0" w:color="auto"/>
                        <w:right w:val="none" w:sz="0" w:space="0" w:color="auto"/>
                      </w:divBdr>
                      <w:divsChild>
                        <w:div w:id="1787311379">
                          <w:marLeft w:val="0"/>
                          <w:marRight w:val="0"/>
                          <w:marTop w:val="0"/>
                          <w:marBottom w:val="0"/>
                          <w:divBdr>
                            <w:top w:val="none" w:sz="0" w:space="0" w:color="auto"/>
                            <w:left w:val="none" w:sz="0" w:space="0" w:color="auto"/>
                            <w:bottom w:val="none" w:sz="0" w:space="0" w:color="auto"/>
                            <w:right w:val="none" w:sz="0" w:space="0" w:color="auto"/>
                          </w:divBdr>
                          <w:divsChild>
                            <w:div w:id="1082337395">
                              <w:marLeft w:val="0"/>
                              <w:marRight w:val="0"/>
                              <w:marTop w:val="0"/>
                              <w:marBottom w:val="0"/>
                              <w:divBdr>
                                <w:top w:val="none" w:sz="0" w:space="0" w:color="auto"/>
                                <w:left w:val="none" w:sz="0" w:space="0" w:color="auto"/>
                                <w:bottom w:val="none" w:sz="0" w:space="0" w:color="auto"/>
                                <w:right w:val="none" w:sz="0" w:space="0" w:color="auto"/>
                              </w:divBdr>
                            </w:div>
                          </w:divsChild>
                        </w:div>
                        <w:div w:id="1586646941">
                          <w:marLeft w:val="0"/>
                          <w:marRight w:val="0"/>
                          <w:marTop w:val="0"/>
                          <w:marBottom w:val="0"/>
                          <w:divBdr>
                            <w:top w:val="none" w:sz="0" w:space="0" w:color="auto"/>
                            <w:left w:val="none" w:sz="0" w:space="0" w:color="auto"/>
                            <w:bottom w:val="none" w:sz="0" w:space="0" w:color="auto"/>
                            <w:right w:val="none" w:sz="0" w:space="0" w:color="auto"/>
                          </w:divBdr>
                          <w:divsChild>
                            <w:div w:id="355087132">
                              <w:marLeft w:val="0"/>
                              <w:marRight w:val="300"/>
                              <w:marTop w:val="180"/>
                              <w:marBottom w:val="0"/>
                              <w:divBdr>
                                <w:top w:val="none" w:sz="0" w:space="0" w:color="auto"/>
                                <w:left w:val="none" w:sz="0" w:space="0" w:color="auto"/>
                                <w:bottom w:val="none" w:sz="0" w:space="0" w:color="auto"/>
                                <w:right w:val="none" w:sz="0" w:space="0" w:color="auto"/>
                              </w:divBdr>
                              <w:divsChild>
                                <w:div w:id="614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2394">
          <w:marLeft w:val="0"/>
          <w:marRight w:val="0"/>
          <w:marTop w:val="0"/>
          <w:marBottom w:val="0"/>
          <w:divBdr>
            <w:top w:val="none" w:sz="0" w:space="0" w:color="auto"/>
            <w:left w:val="none" w:sz="0" w:space="0" w:color="auto"/>
            <w:bottom w:val="none" w:sz="0" w:space="0" w:color="auto"/>
            <w:right w:val="none" w:sz="0" w:space="0" w:color="auto"/>
          </w:divBdr>
          <w:divsChild>
            <w:div w:id="1229877481">
              <w:marLeft w:val="0"/>
              <w:marRight w:val="0"/>
              <w:marTop w:val="0"/>
              <w:marBottom w:val="0"/>
              <w:divBdr>
                <w:top w:val="none" w:sz="0" w:space="0" w:color="auto"/>
                <w:left w:val="none" w:sz="0" w:space="0" w:color="auto"/>
                <w:bottom w:val="none" w:sz="0" w:space="0" w:color="auto"/>
                <w:right w:val="none" w:sz="0" w:space="0" w:color="auto"/>
              </w:divBdr>
              <w:divsChild>
                <w:div w:id="176702741">
                  <w:marLeft w:val="0"/>
                  <w:marRight w:val="0"/>
                  <w:marTop w:val="0"/>
                  <w:marBottom w:val="0"/>
                  <w:divBdr>
                    <w:top w:val="none" w:sz="0" w:space="0" w:color="auto"/>
                    <w:left w:val="none" w:sz="0" w:space="0" w:color="auto"/>
                    <w:bottom w:val="none" w:sz="0" w:space="0" w:color="auto"/>
                    <w:right w:val="none" w:sz="0" w:space="0" w:color="auto"/>
                  </w:divBdr>
                  <w:divsChild>
                    <w:div w:id="1473794364">
                      <w:marLeft w:val="0"/>
                      <w:marRight w:val="0"/>
                      <w:marTop w:val="0"/>
                      <w:marBottom w:val="0"/>
                      <w:divBdr>
                        <w:top w:val="none" w:sz="0" w:space="0" w:color="auto"/>
                        <w:left w:val="none" w:sz="0" w:space="0" w:color="auto"/>
                        <w:bottom w:val="none" w:sz="0" w:space="0" w:color="auto"/>
                        <w:right w:val="none" w:sz="0" w:space="0" w:color="auto"/>
                      </w:divBdr>
                      <w:divsChild>
                        <w:div w:id="13535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84749">
      <w:bodyDiv w:val="1"/>
      <w:marLeft w:val="0"/>
      <w:marRight w:val="0"/>
      <w:marTop w:val="0"/>
      <w:marBottom w:val="0"/>
      <w:divBdr>
        <w:top w:val="none" w:sz="0" w:space="0" w:color="auto"/>
        <w:left w:val="none" w:sz="0" w:space="0" w:color="auto"/>
        <w:bottom w:val="none" w:sz="0" w:space="0" w:color="auto"/>
        <w:right w:val="none" w:sz="0" w:space="0" w:color="auto"/>
      </w:divBdr>
    </w:div>
    <w:div w:id="1382243694">
      <w:bodyDiv w:val="1"/>
      <w:marLeft w:val="0"/>
      <w:marRight w:val="0"/>
      <w:marTop w:val="0"/>
      <w:marBottom w:val="0"/>
      <w:divBdr>
        <w:top w:val="none" w:sz="0" w:space="0" w:color="auto"/>
        <w:left w:val="none" w:sz="0" w:space="0" w:color="auto"/>
        <w:bottom w:val="none" w:sz="0" w:space="0" w:color="auto"/>
        <w:right w:val="none" w:sz="0" w:space="0" w:color="auto"/>
      </w:divBdr>
    </w:div>
    <w:div w:id="1390373747">
      <w:bodyDiv w:val="1"/>
      <w:marLeft w:val="0"/>
      <w:marRight w:val="0"/>
      <w:marTop w:val="0"/>
      <w:marBottom w:val="0"/>
      <w:divBdr>
        <w:top w:val="none" w:sz="0" w:space="0" w:color="auto"/>
        <w:left w:val="none" w:sz="0" w:space="0" w:color="auto"/>
        <w:bottom w:val="none" w:sz="0" w:space="0" w:color="auto"/>
        <w:right w:val="none" w:sz="0" w:space="0" w:color="auto"/>
      </w:divBdr>
    </w:div>
    <w:div w:id="1512837796">
      <w:bodyDiv w:val="1"/>
      <w:marLeft w:val="0"/>
      <w:marRight w:val="0"/>
      <w:marTop w:val="0"/>
      <w:marBottom w:val="0"/>
      <w:divBdr>
        <w:top w:val="none" w:sz="0" w:space="0" w:color="auto"/>
        <w:left w:val="none" w:sz="0" w:space="0" w:color="auto"/>
        <w:bottom w:val="none" w:sz="0" w:space="0" w:color="auto"/>
        <w:right w:val="none" w:sz="0" w:space="0" w:color="auto"/>
      </w:divBdr>
    </w:div>
    <w:div w:id="1569609400">
      <w:bodyDiv w:val="1"/>
      <w:marLeft w:val="0"/>
      <w:marRight w:val="0"/>
      <w:marTop w:val="0"/>
      <w:marBottom w:val="0"/>
      <w:divBdr>
        <w:top w:val="none" w:sz="0" w:space="0" w:color="auto"/>
        <w:left w:val="none" w:sz="0" w:space="0" w:color="auto"/>
        <w:bottom w:val="none" w:sz="0" w:space="0" w:color="auto"/>
        <w:right w:val="none" w:sz="0" w:space="0" w:color="auto"/>
      </w:divBdr>
    </w:div>
    <w:div w:id="1665233691">
      <w:bodyDiv w:val="1"/>
      <w:marLeft w:val="0"/>
      <w:marRight w:val="0"/>
      <w:marTop w:val="0"/>
      <w:marBottom w:val="0"/>
      <w:divBdr>
        <w:top w:val="none" w:sz="0" w:space="0" w:color="auto"/>
        <w:left w:val="none" w:sz="0" w:space="0" w:color="auto"/>
        <w:bottom w:val="none" w:sz="0" w:space="0" w:color="auto"/>
        <w:right w:val="none" w:sz="0" w:space="0" w:color="auto"/>
      </w:divBdr>
      <w:divsChild>
        <w:div w:id="1569029668">
          <w:marLeft w:val="0"/>
          <w:marRight w:val="0"/>
          <w:marTop w:val="0"/>
          <w:marBottom w:val="0"/>
          <w:divBdr>
            <w:top w:val="none" w:sz="0" w:space="0" w:color="auto"/>
            <w:left w:val="none" w:sz="0" w:space="0" w:color="auto"/>
            <w:bottom w:val="none" w:sz="0" w:space="0" w:color="auto"/>
            <w:right w:val="none" w:sz="0" w:space="0" w:color="auto"/>
          </w:divBdr>
          <w:divsChild>
            <w:div w:id="292297145">
              <w:marLeft w:val="0"/>
              <w:marRight w:val="0"/>
              <w:marTop w:val="0"/>
              <w:marBottom w:val="0"/>
              <w:divBdr>
                <w:top w:val="none" w:sz="0" w:space="0" w:color="auto"/>
                <w:left w:val="none" w:sz="0" w:space="0" w:color="auto"/>
                <w:bottom w:val="none" w:sz="0" w:space="0" w:color="auto"/>
                <w:right w:val="none" w:sz="0" w:space="0" w:color="auto"/>
              </w:divBdr>
              <w:divsChild>
                <w:div w:id="1089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uzhen19980620@gmail.com" TargetMode="External"/><Relationship Id="rId13" Type="http://schemas.openxmlformats.org/officeDocument/2006/relationships/hyperlink" Target="https://omscs.gatech.edu/cs-6515-intro-graduate-algorith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mscs.gatech.edu/cs-7638-artificial-intelligence-robotic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scs.gatech.edu/cs-7639-cyber-physical-design-and-analysis" TargetMode="External"/><Relationship Id="rId5" Type="http://schemas.openxmlformats.org/officeDocument/2006/relationships/webSettings" Target="webSettings.xml"/><Relationship Id="rId15" Type="http://schemas.openxmlformats.org/officeDocument/2006/relationships/hyperlink" Target="https://dx.doi.org/10.2139/ssrn.3614069" TargetMode="External"/><Relationship Id="rId10" Type="http://schemas.openxmlformats.org/officeDocument/2006/relationships/hyperlink" Target="https://omscs.gatech.edu/cs-6476-computer-vision" TargetMode="External"/><Relationship Id="rId4" Type="http://schemas.openxmlformats.org/officeDocument/2006/relationships/settings" Target="settings.xml"/><Relationship Id="rId9" Type="http://schemas.openxmlformats.org/officeDocument/2006/relationships/hyperlink" Target="https://omscs.gatech.edu/cs-6601-artificial-intelligence" TargetMode="External"/><Relationship Id="rId14" Type="http://schemas.openxmlformats.org/officeDocument/2006/relationships/hyperlink" Target="https://ssrn.com/abstract=36140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1DA4-AB1E-CE4E-8EB1-6A5B2DF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周 臻</cp:lastModifiedBy>
  <cp:revision>10</cp:revision>
  <dcterms:created xsi:type="dcterms:W3CDTF">2022-01-09T02:58:00Z</dcterms:created>
  <dcterms:modified xsi:type="dcterms:W3CDTF">2022-09-23T23:39:00Z</dcterms:modified>
</cp:coreProperties>
</file>